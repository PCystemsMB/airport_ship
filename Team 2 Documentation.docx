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965384" w:rsidP="00893FDB" w:rsidRDefault="00893FDB" w14:paraId="74DDAEDA" w14:textId="178ADC76">
      <w:pPr>
        <w:pStyle w:val="Title"/>
        <w:rPr>
          <w:u w:val="single"/>
        </w:rPr>
      </w:pPr>
      <w:r w:rsidRPr="00893FDB">
        <w:rPr>
          <w:u w:val="single"/>
        </w:rPr>
        <w:t>Team 2 Documentation</w:t>
      </w:r>
    </w:p>
    <w:p w:rsidR="00082EC9" w:rsidP="00893FDB" w:rsidRDefault="00210A68" w14:paraId="17DAD8B0" w14:textId="3217CA28">
      <w:pPr>
        <w:rPr>
          <w:rFonts w:ascii="Times New Roman" w:hAnsi="Times New Roman" w:cs="Times New Roman"/>
        </w:rPr>
      </w:pPr>
      <w:r w:rsidRPr="00371E77">
        <w:rPr>
          <w:rFonts w:ascii="Times New Roman" w:hAnsi="Times New Roman" w:cs="Times New Roman"/>
        </w:rPr>
        <w:t xml:space="preserve">Downloads: MongoDB and Stripe </w:t>
      </w:r>
    </w:p>
    <w:p w:rsidRPr="00371E77" w:rsidR="00C42EAD" w:rsidP="00893FDB" w:rsidRDefault="00C42EAD" w14:paraId="4A10C1A0" w14:textId="51AC5067">
      <w:pPr>
        <w:rPr>
          <w:rFonts w:ascii="Times New Roman" w:hAnsi="Times New Roman" w:cs="Times New Roman"/>
          <w:b/>
          <w:bCs/>
        </w:rPr>
      </w:pPr>
      <w:r w:rsidRPr="00371E77">
        <w:rPr>
          <w:rFonts w:ascii="Times New Roman" w:hAnsi="Times New Roman" w:cs="Times New Roman"/>
          <w:b/>
          <w:bCs/>
        </w:rPr>
        <w:t>11/19/2020</w:t>
      </w:r>
    </w:p>
    <w:p w:rsidRPr="00371E77" w:rsidR="00C42EAD" w:rsidP="00893FDB" w:rsidRDefault="00EC4BC8" w14:paraId="124EF60B" w14:textId="6480A94A">
      <w:pPr>
        <w:rPr>
          <w:rFonts w:ascii="Times New Roman" w:hAnsi="Times New Roman" w:cs="Times New Roman"/>
        </w:rPr>
      </w:pPr>
      <w:r w:rsidRPr="00371E77">
        <w:rPr>
          <w:rFonts w:ascii="Times New Roman" w:hAnsi="Times New Roman" w:cs="Times New Roman"/>
        </w:rPr>
        <w:t>To do:</w:t>
      </w:r>
      <w:r w:rsidRPr="00371E77" w:rsidR="00583B72">
        <w:rPr>
          <w:rFonts w:ascii="Times New Roman" w:hAnsi="Times New Roman" w:cs="Times New Roman"/>
        </w:rPr>
        <w:t xml:space="preserve"> </w:t>
      </w:r>
    </w:p>
    <w:p w:rsidRPr="00371E77" w:rsidR="00EC4BC8" w:rsidP="007674DC" w:rsidRDefault="007674DC" w14:paraId="1960DA06" w14:textId="60C23AE9">
      <w:pPr>
        <w:pStyle w:val="ListParagraph"/>
        <w:numPr>
          <w:ilvl w:val="0"/>
          <w:numId w:val="1"/>
        </w:numPr>
        <w:rPr>
          <w:rFonts w:ascii="Times New Roman" w:hAnsi="Times New Roman" w:cs="Times New Roman"/>
        </w:rPr>
      </w:pPr>
      <w:r w:rsidRPr="00371E77">
        <w:rPr>
          <w:rFonts w:ascii="Times New Roman" w:hAnsi="Times New Roman" w:cs="Times New Roman"/>
        </w:rPr>
        <w:t xml:space="preserve">Add </w:t>
      </w:r>
      <w:r w:rsidRPr="00371E77" w:rsidR="00A70816">
        <w:rPr>
          <w:rFonts w:ascii="Times New Roman" w:hAnsi="Times New Roman" w:cs="Times New Roman"/>
        </w:rPr>
        <w:t xml:space="preserve">Storage component to the website. </w:t>
      </w:r>
    </w:p>
    <w:p w:rsidRPr="00371E77" w:rsidR="00E32735" w:rsidP="00E32735" w:rsidRDefault="0016530D" w14:paraId="4EA56050" w14:textId="2BB1D1FF">
      <w:pPr>
        <w:pStyle w:val="ListParagraph"/>
        <w:numPr>
          <w:ilvl w:val="1"/>
          <w:numId w:val="1"/>
        </w:numPr>
        <w:rPr>
          <w:rFonts w:ascii="Times New Roman" w:hAnsi="Times New Roman" w:cs="Times New Roman"/>
        </w:rPr>
      </w:pPr>
      <w:r w:rsidRPr="00371E77">
        <w:rPr>
          <w:rFonts w:ascii="Times New Roman" w:hAnsi="Times New Roman" w:cs="Times New Roman"/>
        </w:rPr>
        <w:t xml:space="preserve">User </w:t>
      </w:r>
      <w:r w:rsidRPr="00371E77" w:rsidR="004F4D94">
        <w:rPr>
          <w:rFonts w:ascii="Times New Roman" w:hAnsi="Times New Roman" w:cs="Times New Roman"/>
        </w:rPr>
        <w:t xml:space="preserve">gives information and date </w:t>
      </w:r>
      <w:r w:rsidRPr="00371E77" w:rsidR="00625D39">
        <w:rPr>
          <w:rFonts w:ascii="Times New Roman" w:hAnsi="Times New Roman" w:cs="Times New Roman"/>
        </w:rPr>
        <w:t xml:space="preserve">of </w:t>
      </w:r>
      <w:r w:rsidRPr="00371E77" w:rsidR="00625D39">
        <w:rPr>
          <w:rFonts w:ascii="Times New Roman" w:hAnsi="Times New Roman" w:cs="Times New Roman"/>
          <w:b/>
          <w:bCs/>
        </w:rPr>
        <w:t>Pick Up</w:t>
      </w:r>
    </w:p>
    <w:p w:rsidRPr="00371E77" w:rsidR="00625D39" w:rsidP="00E32735" w:rsidRDefault="00615D73" w14:paraId="158E87A7" w14:textId="52CEEFEB">
      <w:pPr>
        <w:pStyle w:val="ListParagraph"/>
        <w:numPr>
          <w:ilvl w:val="1"/>
          <w:numId w:val="1"/>
        </w:numPr>
        <w:rPr>
          <w:rFonts w:ascii="Times New Roman" w:hAnsi="Times New Roman" w:cs="Times New Roman"/>
        </w:rPr>
      </w:pPr>
      <w:r w:rsidRPr="00371E77">
        <w:rPr>
          <w:rFonts w:ascii="Times New Roman" w:hAnsi="Times New Roman" w:cs="Times New Roman"/>
        </w:rPr>
        <w:t xml:space="preserve">Item is then </w:t>
      </w:r>
      <w:r w:rsidRPr="00371E77" w:rsidR="00AD29C8">
        <w:rPr>
          <w:rFonts w:ascii="Times New Roman" w:hAnsi="Times New Roman" w:cs="Times New Roman"/>
        </w:rPr>
        <w:t>stored,</w:t>
      </w:r>
      <w:r w:rsidRPr="00371E77">
        <w:rPr>
          <w:rFonts w:ascii="Times New Roman" w:hAnsi="Times New Roman" w:cs="Times New Roman"/>
        </w:rPr>
        <w:t xml:space="preserve"> and insurance can be added</w:t>
      </w:r>
    </w:p>
    <w:p w:rsidRPr="00371E77" w:rsidR="00DD47CD" w:rsidP="00E32735" w:rsidRDefault="00DD47CD" w14:paraId="521E5327" w14:textId="69D4873A">
      <w:pPr>
        <w:pStyle w:val="ListParagraph"/>
        <w:numPr>
          <w:ilvl w:val="1"/>
          <w:numId w:val="1"/>
        </w:numPr>
        <w:rPr>
          <w:rFonts w:ascii="Times New Roman" w:hAnsi="Times New Roman" w:cs="Times New Roman"/>
        </w:rPr>
      </w:pPr>
      <w:r w:rsidRPr="00371E77">
        <w:rPr>
          <w:rFonts w:ascii="Times New Roman" w:hAnsi="Times New Roman" w:cs="Times New Roman"/>
        </w:rPr>
        <w:t xml:space="preserve">Customer then pays for the storage </w:t>
      </w:r>
    </w:p>
    <w:p w:rsidRPr="00371E77" w:rsidR="00615D73" w:rsidP="00E32735" w:rsidRDefault="00DD47CD" w14:paraId="35F88888" w14:textId="72100C9F">
      <w:pPr>
        <w:pStyle w:val="ListParagraph"/>
        <w:numPr>
          <w:ilvl w:val="1"/>
          <w:numId w:val="1"/>
        </w:numPr>
        <w:rPr>
          <w:rFonts w:ascii="Times New Roman" w:hAnsi="Times New Roman" w:cs="Times New Roman"/>
        </w:rPr>
      </w:pPr>
      <w:r w:rsidRPr="00371E77">
        <w:rPr>
          <w:rFonts w:ascii="Times New Roman" w:hAnsi="Times New Roman" w:cs="Times New Roman"/>
        </w:rPr>
        <w:t xml:space="preserve">If item is not picked up by Pick Up </w:t>
      </w:r>
      <w:r w:rsidRPr="00371E77" w:rsidR="00AD29C8">
        <w:rPr>
          <w:rFonts w:ascii="Times New Roman" w:hAnsi="Times New Roman" w:cs="Times New Roman"/>
        </w:rPr>
        <w:t>time,</w:t>
      </w:r>
      <w:r w:rsidRPr="00371E77">
        <w:rPr>
          <w:rFonts w:ascii="Times New Roman" w:hAnsi="Times New Roman" w:cs="Times New Roman"/>
        </w:rPr>
        <w:t xml:space="preserve"> then it is auctioned off</w:t>
      </w:r>
    </w:p>
    <w:p w:rsidRPr="00371E77" w:rsidR="00123C13" w:rsidP="00123C13" w:rsidRDefault="0056686A" w14:paraId="61E4CEFC" w14:textId="3487B1E2">
      <w:pPr>
        <w:pStyle w:val="ListParagraph"/>
        <w:numPr>
          <w:ilvl w:val="0"/>
          <w:numId w:val="1"/>
        </w:numPr>
        <w:rPr>
          <w:rFonts w:ascii="Times New Roman" w:hAnsi="Times New Roman" w:cs="Times New Roman"/>
        </w:rPr>
      </w:pPr>
      <w:r w:rsidRPr="00371E77">
        <w:rPr>
          <w:rFonts w:ascii="Times New Roman" w:hAnsi="Times New Roman" w:cs="Times New Roman"/>
        </w:rPr>
        <w:t xml:space="preserve">Create Schema Tables </w:t>
      </w:r>
      <w:r w:rsidRPr="00371E77" w:rsidR="004E2B6C">
        <w:rPr>
          <w:rFonts w:ascii="Times New Roman" w:hAnsi="Times New Roman" w:cs="Times New Roman"/>
        </w:rPr>
        <w:t>based off MongoD</w:t>
      </w:r>
      <w:r w:rsidRPr="00371E77" w:rsidR="00C9090C">
        <w:rPr>
          <w:rFonts w:ascii="Times New Roman" w:hAnsi="Times New Roman" w:cs="Times New Roman"/>
        </w:rPr>
        <w:t>B</w:t>
      </w:r>
    </w:p>
    <w:p w:rsidRPr="00371E77" w:rsidR="00C9090C" w:rsidP="00836982" w:rsidRDefault="00AD29C8" w14:paraId="64F4E9F2" w14:textId="009E3C09">
      <w:pPr>
        <w:pStyle w:val="ListParagraph"/>
        <w:numPr>
          <w:ilvl w:val="0"/>
          <w:numId w:val="1"/>
        </w:numPr>
      </w:pPr>
      <w:r w:rsidRPr="00371E77">
        <w:rPr>
          <w:rFonts w:ascii="Times New Roman" w:hAnsi="Times New Roman" w:cs="Times New Roman"/>
        </w:rPr>
        <w:t>Document Site flow</w:t>
      </w:r>
    </w:p>
    <w:p w:rsidR="00D41CB1" w:rsidP="00371E77" w:rsidRDefault="003365F5" w14:paraId="1807E3E4" w14:textId="136E7749">
      <w:pPr>
        <w:pStyle w:val="ListParagraph"/>
        <w:numPr>
          <w:ilvl w:val="0"/>
          <w:numId w:val="1"/>
        </w:numPr>
      </w:pPr>
      <w:r>
        <w:rPr>
          <w:rFonts w:ascii="Times New Roman" w:hAnsi="Times New Roman" w:cs="Times New Roman"/>
        </w:rPr>
        <w:t>About us page needs information</w:t>
      </w:r>
    </w:p>
    <w:p w:rsidR="00D41CB1" w:rsidP="00D41CB1" w:rsidRDefault="00D41CB1" w14:paraId="06AD3A4A" w14:textId="77777777"/>
    <w:p w:rsidR="00D41CB1" w:rsidP="00D41CB1" w:rsidRDefault="00D245AD" w14:paraId="60A6DD14" w14:textId="34155DB9">
      <w:r w:rsidRPr="00371E77">
        <w:rPr>
          <w:rFonts w:ascii="Times New Roman" w:hAnsi="Times New Roman" w:cs="Times New Roman"/>
          <w:b/>
          <w:bCs/>
        </w:rPr>
        <w:t>11/19/2020</w:t>
      </w:r>
      <w:r>
        <w:t xml:space="preserve"> – </w:t>
      </w:r>
      <w:r w:rsidR="003E1324">
        <w:t>(Notes)</w:t>
      </w:r>
    </w:p>
    <w:p w:rsidR="0074545D" w:rsidP="00D41CB1" w:rsidRDefault="0074545D" w14:paraId="027655F2" w14:textId="786A7DD6">
      <w:r>
        <w:t>Security</w:t>
      </w:r>
      <w:r w:rsidR="00E74367">
        <w:t xml:space="preserve"> for user authentication is done using cookies. </w:t>
      </w:r>
    </w:p>
    <w:p w:rsidR="00A14C4B" w:rsidP="00D41CB1" w:rsidRDefault="00A14C4B" w14:paraId="3EB79373" w14:textId="302501C3">
      <w:r>
        <w:t xml:space="preserve">Database security is done using </w:t>
      </w:r>
      <w:r w:rsidR="00714F7A">
        <w:t xml:space="preserve">Manager/Admin server authentication. </w:t>
      </w:r>
    </w:p>
    <w:p w:rsidR="005F6D92" w:rsidP="00D41CB1" w:rsidRDefault="005F6D92" w14:paraId="47D55C5E" w14:textId="3EED796C">
      <w:r>
        <w:t>Users are identified through Email, Phone number</w:t>
      </w:r>
      <w:r w:rsidR="00D9048D">
        <w:t xml:space="preserve"> and Username</w:t>
      </w:r>
    </w:p>
    <w:p w:rsidR="00825912" w:rsidP="00D41CB1" w:rsidRDefault="00825912" w14:paraId="5AD9A581" w14:textId="77777777"/>
    <w:p w:rsidR="00825912" w:rsidP="00D41CB1" w:rsidRDefault="00825912" w14:paraId="5B3D8F9D" w14:textId="77777777"/>
    <w:p w:rsidR="00AF50EF" w:rsidP="00D41CB1" w:rsidRDefault="00825912" w14:paraId="0A081829" w14:textId="77777777">
      <w:r>
        <w:t xml:space="preserve">Errors </w:t>
      </w:r>
      <w:r w:rsidR="00DB6F06">
        <w:t>–</w:t>
      </w:r>
      <w:r>
        <w:t xml:space="preserve"> </w:t>
      </w:r>
    </w:p>
    <w:p w:rsidR="00825912" w:rsidP="00AF50EF" w:rsidRDefault="008211EF" w14:paraId="2625B7AF" w14:textId="3205AA82">
      <w:pPr>
        <w:pStyle w:val="ListParagraph"/>
        <w:numPr>
          <w:ilvl w:val="0"/>
          <w:numId w:val="2"/>
        </w:numPr>
      </w:pPr>
      <w:r>
        <w:t>Tracking</w:t>
      </w:r>
      <w:r w:rsidR="00DB6F06">
        <w:t xml:space="preserve"> Number </w:t>
      </w:r>
      <w:r w:rsidR="00AF50EF">
        <w:t>E</w:t>
      </w:r>
      <w:r w:rsidR="00DB6F06">
        <w:t>rror</w:t>
      </w:r>
      <w:r w:rsidR="00535EEE">
        <w:t xml:space="preserve"> (</w:t>
      </w:r>
      <w:r w:rsidR="00B4057D">
        <w:t xml:space="preserve">unknown tracking numbers </w:t>
      </w:r>
      <w:r w:rsidR="008239E0">
        <w:t xml:space="preserve">do not throw error) </w:t>
      </w:r>
    </w:p>
    <w:p w:rsidR="00AF50EF" w:rsidP="00AF50EF" w:rsidRDefault="00AC7EE5" w14:paraId="7A87AF48" w14:textId="302382FE">
      <w:pPr>
        <w:pStyle w:val="ListParagraph"/>
        <w:numPr>
          <w:ilvl w:val="0"/>
          <w:numId w:val="2"/>
        </w:numPr>
      </w:pPr>
      <w:r>
        <w:t xml:space="preserve">Kiosk Dashboard does not work for </w:t>
      </w:r>
      <w:ins w:author="Guest User" w:date="2020-11-20T04:44:00Z" w:id="0">
        <w:r w:rsidR="28BA6327">
          <w:t xml:space="preserve">some </w:t>
        </w:r>
      </w:ins>
      <w:r>
        <w:t>accounts</w:t>
      </w:r>
    </w:p>
    <w:p w:rsidR="00AC7EE5" w:rsidP="00371E77" w:rsidRDefault="00AC7EE5" w14:paraId="20CDB5F4" w14:textId="77777777">
      <w:pPr>
        <w:pStyle w:val="ListParagraph"/>
        <w:numPr>
          <w:ilvl w:val="0"/>
          <w:numId w:val="2"/>
        </w:numPr>
      </w:pPr>
    </w:p>
    <w:p w:rsidR="00AF50EF" w:rsidP="00D41CB1" w:rsidRDefault="00AF50EF" w14:paraId="1D351EB3" w14:textId="19E7889B">
      <w:r>
        <w:tab/>
      </w:r>
    </w:p>
    <w:p w:rsidR="00D245AD" w:rsidP="00D41CB1" w:rsidRDefault="00D245AD" w14:paraId="0E5BD836" w14:textId="77777777"/>
    <w:p w:rsidR="00B42780" w:rsidP="00D41CB1" w:rsidRDefault="00B42780" w14:paraId="2D87D3BE" w14:textId="77777777"/>
    <w:p w:rsidR="00B42780" w:rsidP="00D41CB1" w:rsidRDefault="00B42780" w14:paraId="0BF125AE" w14:textId="77777777"/>
    <w:p w:rsidR="00B42780" w:rsidP="00371E77" w:rsidRDefault="00B42780" w14:paraId="3E3C819E" w14:textId="62C6320C"/>
    <w:p w:rsidR="00BF115B" w:rsidP="00371E77" w:rsidRDefault="00AE4B47" w14:paraId="5683794E" w14:textId="20385CF0">
      <w:pPr>
        <w:pStyle w:val="Title"/>
        <w:rPr>
          <w:rFonts w:eastAsia="Times New Roman"/>
        </w:rPr>
      </w:pPr>
      <w:r>
        <w:rPr>
          <w:rFonts w:eastAsia="Times New Roman"/>
        </w:rPr>
        <w:t xml:space="preserve">System Requirement </w:t>
      </w:r>
      <w:r w:rsidR="00865C2C">
        <w:rPr>
          <w:rFonts w:eastAsia="Times New Roman"/>
        </w:rPr>
        <w:t>Specifications</w:t>
      </w:r>
    </w:p>
    <w:p w:rsidRPr="00D622B4" w:rsidR="00D622B4" w:rsidP="00D622B4" w:rsidRDefault="00D622B4" w14:paraId="77120101"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I</w:t>
      </w:r>
      <w:r w:rsidRPr="00D622B4">
        <w:rPr>
          <w:rFonts w:ascii="Times New Roman" w:hAnsi="Times New Roman" w:eastAsia="Times New Roman" w:cs="Times New Roman"/>
          <w:b/>
          <w:bCs/>
          <w:color w:val="000000"/>
          <w:sz w:val="36"/>
          <w:szCs w:val="36"/>
        </w:rPr>
        <w:tab/>
      </w:r>
      <w:r w:rsidRPr="00D622B4">
        <w:rPr>
          <w:rFonts w:ascii="Times New Roman" w:hAnsi="Times New Roman" w:eastAsia="Times New Roman" w:cs="Times New Roman"/>
          <w:b/>
          <w:bCs/>
          <w:color w:val="000000"/>
          <w:sz w:val="36"/>
          <w:szCs w:val="36"/>
        </w:rPr>
        <w:t>Introduction</w:t>
      </w:r>
    </w:p>
    <w:p w:rsidRPr="00D622B4" w:rsidR="00D622B4" w:rsidP="00D622B4" w:rsidRDefault="00D622B4" w14:paraId="08BD80F2"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b/>
          <w:bCs/>
          <w:color w:val="000000"/>
          <w:sz w:val="32"/>
          <w:szCs w:val="32"/>
        </w:rPr>
        <w:t>1.1</w:t>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Project Purpose</w:t>
      </w:r>
    </w:p>
    <w:p w:rsidRPr="00D622B4" w:rsidR="00D622B4" w:rsidP="00D622B4" w:rsidRDefault="00D622B4" w14:paraId="690887DF"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The purpose of this product is to provide customers with a solution to handle items airports will not allow. We want to guarantee safety and quickness when handling items. </w:t>
      </w:r>
    </w:p>
    <w:p w:rsidRPr="00D622B4" w:rsidR="00D622B4" w:rsidP="00D622B4" w:rsidRDefault="00D622B4" w14:paraId="07516C8D"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p>
    <w:p w:rsidRPr="00D622B4" w:rsidR="00D622B4" w:rsidP="00D622B4" w:rsidRDefault="00D622B4" w14:paraId="59BE1E56"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6D9E9D29"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 xml:space="preserve">1.2 </w:t>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Document Conventions </w:t>
      </w:r>
    </w:p>
    <w:p w:rsidRPr="00D622B4" w:rsidR="00D622B4" w:rsidP="00D622B4" w:rsidRDefault="00D622B4" w14:paraId="79001884"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Pr="00D622B4" w:rsidR="00D622B4" w:rsidTr="00D622B4" w14:paraId="4B73F2F0"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622B4" w:rsidR="00D622B4" w:rsidP="00D622B4" w:rsidRDefault="00D622B4" w14:paraId="13B96C14"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DB                                                                       Database</w:t>
            </w:r>
          </w:p>
        </w:tc>
      </w:tr>
      <w:tr w:rsidRPr="00D622B4" w:rsidR="00D622B4" w:rsidTr="00D622B4" w14:paraId="20466FE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622B4" w:rsidR="00D622B4" w:rsidP="00D622B4" w:rsidRDefault="00D622B4" w14:paraId="3A3BB974"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DDB                                                                    Distributed Database</w:t>
            </w:r>
          </w:p>
        </w:tc>
      </w:tr>
      <w:tr w:rsidRPr="00D622B4" w:rsidR="00D622B4" w:rsidTr="00D622B4" w14:paraId="58F7C67A"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D622B4" w:rsidR="00D622B4" w:rsidP="00D622B4" w:rsidRDefault="00D622B4" w14:paraId="4940E0AA"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SM                                                                       Site Map</w:t>
            </w:r>
          </w:p>
        </w:tc>
      </w:tr>
    </w:tbl>
    <w:p w:rsidRPr="00D622B4" w:rsidR="00D622B4" w:rsidP="00D622B4" w:rsidRDefault="00D622B4" w14:paraId="348625AA"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195FC174"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Pr="00D622B4" w:rsidR="00D622B4" w:rsidP="00D622B4" w:rsidRDefault="00D622B4" w14:paraId="098D38B0"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09C47E99"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1.3 Intended Audience</w:t>
      </w:r>
    </w:p>
    <w:p w:rsidRPr="00D622B4" w:rsidR="00D622B4" w:rsidP="00D622B4" w:rsidRDefault="00D622B4" w14:paraId="52397212"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This project is intended for customers at specified airports. This will be implemented by the stakeholders for customer use. This system will be useful for anyone within the airport. </w:t>
      </w:r>
    </w:p>
    <w:p w:rsidRPr="00D622B4" w:rsidR="00D622B4" w:rsidP="00D622B4" w:rsidRDefault="00D622B4" w14:paraId="00DA091D"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Pr="00D622B4" w:rsidR="00D622B4" w:rsidP="00D622B4" w:rsidRDefault="00D622B4" w14:paraId="479C5894"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53FF04B3"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1.4 Project Scope</w:t>
      </w:r>
    </w:p>
    <w:p w:rsidRPr="00D622B4" w:rsidR="00D622B4" w:rsidP="00D622B4" w:rsidRDefault="00D622B4" w14:paraId="796431A6"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The purpose of the shipping and storage system is to give customers an easier time when it comes to flying. The system will handle the occasions where customers may lose an item due to a TSA ban and ensure it’s safety until it is back in the customer's care. This will also help airports during the scanning process because it will allow customers to have items on the no flight list shipped or stored beforehand.  </w:t>
      </w:r>
    </w:p>
    <w:p w:rsidRPr="00D622B4" w:rsidR="00D622B4" w:rsidP="00D622B4" w:rsidRDefault="00D622B4" w14:paraId="13D1995B"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p>
    <w:p w:rsidRPr="00D622B4" w:rsidR="00D622B4" w:rsidP="00D622B4" w:rsidRDefault="00D622B4" w14:paraId="6AF4E8D6"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Pr="00D622B4" w:rsidR="00D622B4" w:rsidP="00D622B4" w:rsidRDefault="00D622B4" w14:paraId="50953D19" w14:textId="77777777">
      <w:pPr>
        <w:spacing w:after="240" w:line="240" w:lineRule="auto"/>
        <w:rPr>
          <w:rFonts w:ascii="Times New Roman" w:hAnsi="Times New Roman" w:eastAsia="Times New Roman" w:cs="Times New Roman"/>
          <w:sz w:val="24"/>
          <w:szCs w:val="24"/>
        </w:rPr>
      </w:pPr>
    </w:p>
    <w:p w:rsidR="00865C2C" w:rsidP="00D622B4" w:rsidRDefault="00865C2C" w14:paraId="6E00B82C" w14:textId="77777777">
      <w:pPr>
        <w:spacing w:after="0" w:line="240" w:lineRule="auto"/>
        <w:rPr>
          <w:rFonts w:ascii="Times New Roman" w:hAnsi="Times New Roman" w:eastAsia="Times New Roman" w:cs="Times New Roman"/>
          <w:b/>
          <w:bCs/>
          <w:color w:val="000000"/>
          <w:sz w:val="36"/>
          <w:szCs w:val="36"/>
        </w:rPr>
      </w:pPr>
    </w:p>
    <w:p w:rsidRPr="00D622B4" w:rsidR="00D622B4" w:rsidP="00D622B4" w:rsidRDefault="00D622B4" w14:paraId="0855BC88"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II</w:t>
      </w:r>
      <w:r w:rsidRPr="00D622B4">
        <w:rPr>
          <w:rFonts w:ascii="Times New Roman" w:hAnsi="Times New Roman" w:eastAsia="Times New Roman" w:cs="Times New Roman"/>
          <w:b/>
          <w:bCs/>
          <w:color w:val="000000"/>
          <w:sz w:val="36"/>
          <w:szCs w:val="36"/>
        </w:rPr>
        <w:tab/>
      </w:r>
      <w:r w:rsidRPr="00D622B4">
        <w:rPr>
          <w:rFonts w:ascii="Times New Roman" w:hAnsi="Times New Roman" w:eastAsia="Times New Roman" w:cs="Times New Roman"/>
          <w:b/>
          <w:bCs/>
          <w:color w:val="000000"/>
          <w:sz w:val="36"/>
          <w:szCs w:val="36"/>
        </w:rPr>
        <w:t>Description </w:t>
      </w:r>
    </w:p>
    <w:p w:rsidRPr="00D622B4" w:rsidR="00D622B4" w:rsidP="00D622B4" w:rsidRDefault="00D622B4" w14:paraId="5C2E55B7"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ab/>
      </w:r>
    </w:p>
    <w:p w:rsidRPr="00D622B4" w:rsidR="00D622B4" w:rsidP="00D622B4" w:rsidRDefault="00D622B4" w14:paraId="789B430A"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2.1 Product Perspective </w:t>
      </w:r>
    </w:p>
    <w:p w:rsidRPr="00D622B4" w:rsidR="00D622B4" w:rsidP="00D622B4" w:rsidRDefault="00D622B4" w14:paraId="7767D69B"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color w:val="000000"/>
          <w:sz w:val="24"/>
          <w:szCs w:val="24"/>
        </w:rPr>
        <w:t>The shipping and storage system will store information such as:</w:t>
      </w:r>
    </w:p>
    <w:p w:rsidRPr="00D622B4" w:rsidR="00D622B4" w:rsidP="00D622B4" w:rsidRDefault="00D622B4" w14:paraId="65A101CD"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b/>
          <w:bCs/>
          <w:color w:val="000000"/>
          <w:sz w:val="24"/>
          <w:szCs w:val="24"/>
        </w:rPr>
        <w:t>Customer Information:</w:t>
      </w:r>
    </w:p>
    <w:p w:rsidRPr="00D622B4" w:rsidR="00D622B4" w:rsidP="00D622B4" w:rsidRDefault="00D622B4" w14:paraId="6CCEFB4C"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This will include customer shipping information as well as items shipped or stored with the company using the airport kiosk. </w:t>
      </w:r>
    </w:p>
    <w:p w:rsidRPr="00D622B4" w:rsidR="00D622B4" w:rsidP="00D622B4" w:rsidRDefault="00D622B4" w14:paraId="5B8B8D0A"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24"/>
          <w:szCs w:val="24"/>
        </w:rPr>
        <w:t>Order Information:</w:t>
      </w:r>
    </w:p>
    <w:p w:rsidRPr="00D622B4" w:rsidR="00D622B4" w:rsidP="00D622B4" w:rsidRDefault="00D622B4" w14:paraId="13AEB158"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This will include customer orders as well as tracking for up to date information on a customer’s item arrival time. </w:t>
      </w:r>
    </w:p>
    <w:p w:rsidRPr="00D622B4" w:rsidR="00D622B4" w:rsidP="00D622B4" w:rsidRDefault="00D622B4" w14:paraId="2FD64859"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24"/>
          <w:szCs w:val="24"/>
        </w:rPr>
        <w:t>Storage Information:</w:t>
      </w:r>
    </w:p>
    <w:p w:rsidRPr="00D622B4" w:rsidR="00D622B4" w:rsidP="00D622B4" w:rsidRDefault="00D622B4" w14:paraId="4AA24DD5"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This will include the items placed into storage, dates in which the item can be held as well as payments for storage use. </w:t>
      </w:r>
    </w:p>
    <w:p w:rsidRPr="00D622B4" w:rsidR="00D622B4" w:rsidP="00D622B4" w:rsidRDefault="00D622B4" w14:paraId="4F90B381" w14:textId="77777777">
      <w:pPr>
        <w:spacing w:after="24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sz w:val="24"/>
          <w:szCs w:val="24"/>
        </w:rPr>
        <w:br/>
      </w:r>
      <w:r w:rsidRPr="00D622B4">
        <w:rPr>
          <w:rFonts w:ascii="Times New Roman" w:hAnsi="Times New Roman" w:eastAsia="Times New Roman" w:cs="Times New Roman"/>
          <w:sz w:val="24"/>
          <w:szCs w:val="24"/>
        </w:rPr>
        <w:br/>
      </w:r>
    </w:p>
    <w:p w:rsidRPr="00D622B4" w:rsidR="00D622B4" w:rsidP="00D622B4" w:rsidRDefault="00D622B4" w14:paraId="7D432E81"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2.2 Product Features </w:t>
      </w:r>
    </w:p>
    <w:p w:rsidRPr="00D622B4" w:rsidR="00D622B4" w:rsidP="00D622B4" w:rsidRDefault="00D622B4" w14:paraId="155C187B" w14:textId="44001F72">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noProof/>
          <w:color w:val="000000"/>
          <w:sz w:val="32"/>
          <w:szCs w:val="32"/>
          <w:bdr w:val="none" w:color="auto" w:sz="0" w:space="0" w:frame="1"/>
        </w:rPr>
        <w:drawing>
          <wp:inline distT="0" distB="0" distL="0" distR="0" wp14:anchorId="05398B7F" wp14:editId="1AE7A70B">
            <wp:extent cx="59436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rsidRPr="00D622B4" w:rsidR="00D622B4" w:rsidP="00D622B4" w:rsidRDefault="00D622B4" w14:paraId="0923E5DA" w14:textId="063FF5EC">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noProof/>
          <w:color w:val="000000"/>
          <w:sz w:val="32"/>
          <w:szCs w:val="32"/>
          <w:bdr w:val="none" w:color="auto" w:sz="0" w:space="0" w:frame="1"/>
        </w:rPr>
        <w:drawing>
          <wp:inline distT="0" distB="0" distL="0" distR="0" wp14:anchorId="0BA9403C" wp14:editId="45F94103">
            <wp:extent cx="57150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48100"/>
                    </a:xfrm>
                    <a:prstGeom prst="rect">
                      <a:avLst/>
                    </a:prstGeom>
                    <a:noFill/>
                    <a:ln>
                      <a:noFill/>
                    </a:ln>
                  </pic:spPr>
                </pic:pic>
              </a:graphicData>
            </a:graphic>
          </wp:inline>
        </w:drawing>
      </w:r>
    </w:p>
    <w:p w:rsidRPr="00D622B4" w:rsidR="00D622B4" w:rsidP="00D622B4" w:rsidRDefault="00D622B4" w14:paraId="41359464" w14:textId="77777777">
      <w:pPr>
        <w:spacing w:after="24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sz w:val="24"/>
          <w:szCs w:val="24"/>
        </w:rPr>
        <w:br/>
      </w:r>
      <w:r w:rsidRPr="00D622B4">
        <w:rPr>
          <w:rFonts w:ascii="Times New Roman" w:hAnsi="Times New Roman" w:eastAsia="Times New Roman" w:cs="Times New Roman"/>
          <w:sz w:val="24"/>
          <w:szCs w:val="24"/>
        </w:rPr>
        <w:br/>
      </w:r>
    </w:p>
    <w:p w:rsidRPr="00D622B4" w:rsidR="00D622B4" w:rsidP="00D622B4" w:rsidRDefault="00D622B4" w14:paraId="3F8AA302"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2.3 User Class and Characteristics </w:t>
      </w:r>
    </w:p>
    <w:p w:rsidRPr="00D622B4" w:rsidR="00D622B4" w:rsidP="00D622B4" w:rsidRDefault="00D622B4" w14:paraId="449C6608"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Customers using the system will be able to manage their orders on items shipped and stored and make payments on storage and shipping. The user should be able to track their order or storage status while it is in the care of the company. The system includes the following functions:</w:t>
      </w:r>
    </w:p>
    <w:p w:rsidRPr="00D622B4" w:rsidR="00D622B4" w:rsidP="00D622B4" w:rsidRDefault="00D622B4" w14:paraId="3F0326BC"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76F1CE5D" w14:textId="77777777">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Customer Functions: </w:t>
      </w:r>
    </w:p>
    <w:p w:rsidRPr="00D622B4" w:rsidR="00D622B4" w:rsidP="00D622B4" w:rsidRDefault="00D622B4" w14:paraId="3586BE59" w14:textId="77777777">
      <w:pPr>
        <w:numPr>
          <w:ilvl w:val="0"/>
          <w:numId w:val="3"/>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Track orders using auto generated tracking number</w:t>
      </w:r>
    </w:p>
    <w:p w:rsidRPr="00D622B4" w:rsidR="00D622B4" w:rsidP="00D622B4" w:rsidRDefault="00D622B4" w14:paraId="0D4119DA" w14:textId="77777777">
      <w:pPr>
        <w:numPr>
          <w:ilvl w:val="0"/>
          <w:numId w:val="3"/>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Make payments on items through system </w:t>
      </w:r>
    </w:p>
    <w:p w:rsidRPr="00D622B4" w:rsidR="00D622B4" w:rsidP="00D622B4" w:rsidRDefault="00D622B4" w14:paraId="1589788B" w14:textId="77777777">
      <w:pPr>
        <w:numPr>
          <w:ilvl w:val="0"/>
          <w:numId w:val="3"/>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Cancel an item shipping or storage</w:t>
      </w:r>
    </w:p>
    <w:p w:rsidRPr="00D622B4" w:rsidR="00D622B4" w:rsidP="00D622B4" w:rsidRDefault="00D622B4" w14:paraId="55E236C0" w14:textId="77777777">
      <w:pPr>
        <w:numPr>
          <w:ilvl w:val="0"/>
          <w:numId w:val="3"/>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Create a support ticket </w:t>
      </w:r>
    </w:p>
    <w:p w:rsidRPr="00D622B4" w:rsidR="00D622B4" w:rsidP="00D622B4" w:rsidRDefault="00D622B4" w14:paraId="625B3DD0"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p>
    <w:p w:rsidRPr="00D622B4" w:rsidR="00D622B4" w:rsidP="00D622B4" w:rsidRDefault="00D622B4" w14:paraId="615F3B23"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Employee Functions:</w:t>
      </w:r>
    </w:p>
    <w:p w:rsidRPr="00D622B4" w:rsidR="00D622B4" w:rsidP="00D622B4" w:rsidRDefault="00D622B4" w14:paraId="1D6CA11B" w14:textId="77777777">
      <w:pPr>
        <w:numPr>
          <w:ilvl w:val="0"/>
          <w:numId w:val="4"/>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Create an order for customers</w:t>
      </w:r>
    </w:p>
    <w:p w:rsidRPr="00D622B4" w:rsidR="00D622B4" w:rsidP="00D622B4" w:rsidRDefault="00D622B4" w14:paraId="6B6D5828" w14:textId="77777777">
      <w:pPr>
        <w:numPr>
          <w:ilvl w:val="0"/>
          <w:numId w:val="4"/>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Track customer orders using the auto generated tracking number</w:t>
      </w:r>
    </w:p>
    <w:p w:rsidRPr="00D622B4" w:rsidR="00D622B4" w:rsidP="00D622B4" w:rsidRDefault="00D622B4" w14:paraId="5CDBDE15" w14:textId="77777777">
      <w:pPr>
        <w:numPr>
          <w:ilvl w:val="0"/>
          <w:numId w:val="4"/>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Cancel or modify existing orders for customers</w:t>
      </w:r>
    </w:p>
    <w:p w:rsidRPr="00D622B4" w:rsidR="00D622B4" w:rsidP="00D622B4" w:rsidRDefault="00D622B4" w14:paraId="79E3A6AA" w14:textId="77777777">
      <w:pPr>
        <w:numPr>
          <w:ilvl w:val="0"/>
          <w:numId w:val="4"/>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Handle support tickets processed </w:t>
      </w:r>
    </w:p>
    <w:p w:rsidRPr="00D622B4" w:rsidR="00D622B4" w:rsidP="00D622B4" w:rsidRDefault="00D622B4" w14:paraId="2D7DBC33"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4BA9AE7E"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Admin Functions:</w:t>
      </w:r>
    </w:p>
    <w:p w:rsidRPr="00D622B4" w:rsidR="00D622B4" w:rsidP="00D622B4" w:rsidRDefault="00D622B4" w14:paraId="4797F9EE" w14:textId="77777777">
      <w:pPr>
        <w:numPr>
          <w:ilvl w:val="0"/>
          <w:numId w:val="5"/>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Add/Delete airport kiosk location</w:t>
      </w:r>
    </w:p>
    <w:p w:rsidRPr="00D622B4" w:rsidR="00D622B4" w:rsidP="00D622B4" w:rsidRDefault="00D622B4" w14:paraId="2C5BF75A" w14:textId="77777777">
      <w:pPr>
        <w:numPr>
          <w:ilvl w:val="0"/>
          <w:numId w:val="5"/>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Onboard/Offboard incoming employees</w:t>
      </w:r>
    </w:p>
    <w:p w:rsidRPr="00D622B4" w:rsidR="00D622B4" w:rsidP="00D622B4" w:rsidRDefault="00D622B4" w14:paraId="5F2D1401" w14:textId="77777777">
      <w:pPr>
        <w:numPr>
          <w:ilvl w:val="0"/>
          <w:numId w:val="5"/>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Update pricing for shipping and storage</w:t>
      </w:r>
    </w:p>
    <w:p w:rsidRPr="00D622B4" w:rsidR="00D622B4" w:rsidP="00D622B4" w:rsidRDefault="00D622B4" w14:paraId="5F65622C" w14:textId="77777777">
      <w:pPr>
        <w:numPr>
          <w:ilvl w:val="0"/>
          <w:numId w:val="5"/>
        </w:numPr>
        <w:spacing w:after="0" w:line="240" w:lineRule="auto"/>
        <w:ind w:left="2880"/>
        <w:textAlignment w:val="baseline"/>
        <w:rPr>
          <w:rFonts w:ascii="Times New Roman" w:hAnsi="Times New Roman" w:eastAsia="Times New Roman" w:cs="Times New Roman"/>
          <w:color w:val="000000"/>
          <w:sz w:val="24"/>
          <w:szCs w:val="24"/>
        </w:rPr>
      </w:pPr>
      <w:r w:rsidRPr="00D622B4">
        <w:rPr>
          <w:rFonts w:ascii="Times New Roman" w:hAnsi="Times New Roman" w:eastAsia="Times New Roman" w:cs="Times New Roman"/>
          <w:color w:val="000000"/>
          <w:sz w:val="24"/>
          <w:szCs w:val="24"/>
        </w:rPr>
        <w:t>Create/Modify shipping and storage conditions </w:t>
      </w:r>
    </w:p>
    <w:p w:rsidRPr="00D622B4" w:rsidR="00D622B4" w:rsidP="00D622B4" w:rsidRDefault="00D622B4" w14:paraId="4F741CD5" w14:textId="77777777">
      <w:pPr>
        <w:spacing w:after="240" w:line="240" w:lineRule="auto"/>
        <w:rPr>
          <w:rFonts w:ascii="Times New Roman" w:hAnsi="Times New Roman" w:eastAsia="Times New Roman" w:cs="Times New Roman"/>
          <w:sz w:val="24"/>
          <w:szCs w:val="24"/>
        </w:rPr>
      </w:pPr>
    </w:p>
    <w:p w:rsidRPr="00D622B4" w:rsidR="00D622B4" w:rsidP="00D622B4" w:rsidRDefault="00D622B4" w14:paraId="3482F1F8"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2.4 Operating Environment </w:t>
      </w:r>
    </w:p>
    <w:p w:rsidRPr="00D622B4" w:rsidR="00D622B4" w:rsidP="00D622B4" w:rsidRDefault="00D622B4" w14:paraId="1E8981BA"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color w:val="000000"/>
          <w:sz w:val="24"/>
          <w:szCs w:val="24"/>
        </w:rPr>
        <w:t>Database: MongoDB</w:t>
      </w:r>
    </w:p>
    <w:p w:rsidRPr="00D622B4" w:rsidR="00D622B4" w:rsidP="00D622B4" w:rsidRDefault="00D622B4" w14:paraId="1C426CC0"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Platform: React/Javascript </w:t>
      </w:r>
    </w:p>
    <w:p w:rsidRPr="00D622B4" w:rsidR="00D622B4" w:rsidP="00D622B4" w:rsidRDefault="00D622B4" w14:paraId="3B52D3B9"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2.5 Design and Implementation Constraints </w:t>
      </w:r>
    </w:p>
    <w:p w:rsidRPr="00D622B4" w:rsidR="00D622B4" w:rsidP="00D622B4" w:rsidRDefault="00D622B4" w14:paraId="73912F1B" w14:textId="6A1ED98B">
      <w:pPr>
        <w:spacing w:after="0" w:line="240" w:lineRule="auto"/>
        <w:ind w:left="2160"/>
        <w:rPr>
          <w:rFonts w:ascii="Times New Roman" w:hAnsi="Times New Roman" w:eastAsia="Times New Roman" w:cs="Times New Roman"/>
          <w:sz w:val="24"/>
          <w:szCs w:val="24"/>
        </w:rPr>
      </w:pPr>
      <w:r w:rsidRPr="00D622B4">
        <w:rPr>
          <w:rFonts w:ascii="Times New Roman" w:hAnsi="Times New Roman" w:eastAsia="Times New Roman" w:cs="Times New Roman"/>
          <w:color w:val="000000" w:themeColor="text1"/>
          <w:sz w:val="24"/>
          <w:szCs w:val="24"/>
        </w:rPr>
        <w:t>There were no constraints placed by the stakeholder, but we remained on HTML/CSS,</w:t>
      </w:r>
      <w:r w:rsidRPr="5A50B39A" w:rsidR="5A50B39A">
        <w:rPr>
          <w:rFonts w:ascii="Times New Roman" w:hAnsi="Times New Roman" w:eastAsia="Times New Roman" w:cs="Times New Roman"/>
          <w:color w:val="000000" w:themeColor="text1"/>
          <w:sz w:val="24"/>
          <w:szCs w:val="24"/>
        </w:rPr>
        <w:t>NodeJs</w:t>
      </w:r>
      <w:r w:rsidRPr="00D622B4">
        <w:rPr>
          <w:rFonts w:ascii="Times New Roman" w:hAnsi="Times New Roman" w:eastAsia="Times New Roman" w:cs="Times New Roman"/>
          <w:color w:val="000000" w:themeColor="text1"/>
          <w:sz w:val="24"/>
          <w:szCs w:val="24"/>
        </w:rPr>
        <w:t xml:space="preserve"> MangoDB, Javascript, and React. </w:t>
      </w:r>
    </w:p>
    <w:p w:rsidRPr="00D622B4" w:rsidR="00D622B4" w:rsidP="00D622B4" w:rsidRDefault="00D622B4" w14:paraId="23C902EA" w14:textId="77777777">
      <w:pPr>
        <w:spacing w:after="0" w:line="240" w:lineRule="auto"/>
        <w:rPr>
          <w:rFonts w:ascii="Times New Roman" w:hAnsi="Times New Roman" w:eastAsia="Times New Roman" w:cs="Times New Roman"/>
          <w:sz w:val="24"/>
          <w:szCs w:val="24"/>
        </w:rPr>
      </w:pPr>
    </w:p>
    <w:p w:rsidRPr="00D622B4" w:rsidR="00D622B4" w:rsidP="00D622B4" w:rsidRDefault="00D622B4" w14:paraId="71819842"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III</w:t>
      </w:r>
      <w:r w:rsidRPr="00D622B4">
        <w:rPr>
          <w:rFonts w:ascii="Times New Roman" w:hAnsi="Times New Roman" w:eastAsia="Times New Roman" w:cs="Times New Roman"/>
          <w:b/>
          <w:bCs/>
          <w:color w:val="000000"/>
          <w:sz w:val="36"/>
          <w:szCs w:val="36"/>
        </w:rPr>
        <w:tab/>
      </w:r>
      <w:r w:rsidRPr="00D622B4">
        <w:rPr>
          <w:rFonts w:ascii="Times New Roman" w:hAnsi="Times New Roman" w:eastAsia="Times New Roman" w:cs="Times New Roman"/>
          <w:b/>
          <w:bCs/>
          <w:color w:val="000000"/>
          <w:sz w:val="36"/>
          <w:szCs w:val="36"/>
        </w:rPr>
        <w:t>Interface Requirements</w:t>
      </w:r>
      <w:r w:rsidRPr="00D622B4">
        <w:rPr>
          <w:rFonts w:ascii="Times New Roman" w:hAnsi="Times New Roman" w:eastAsia="Times New Roman" w:cs="Times New Roman"/>
          <w:b/>
          <w:bCs/>
          <w:color w:val="000000"/>
          <w:sz w:val="32"/>
          <w:szCs w:val="32"/>
        </w:rPr>
        <w:t> </w:t>
      </w:r>
    </w:p>
    <w:p w:rsidRPr="00D622B4" w:rsidR="00D622B4" w:rsidP="00D622B4" w:rsidRDefault="00D622B4" w14:paraId="13BB003C"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3.1 User Interface</w:t>
      </w:r>
    </w:p>
    <w:p w:rsidRPr="00D622B4" w:rsidR="00D622B4" w:rsidP="00D622B4" w:rsidRDefault="00D622B4" w14:paraId="0804B2C6"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color w:val="000000"/>
          <w:sz w:val="24"/>
          <w:szCs w:val="24"/>
        </w:rPr>
        <w:t>Front-end software: HTML/CSS</w:t>
      </w:r>
    </w:p>
    <w:p w:rsidRPr="00D622B4" w:rsidR="00D622B4" w:rsidP="00D622B4" w:rsidRDefault="00D622B4" w14:paraId="374B1984" w14:textId="0E804564">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themeColor="text1"/>
          <w:sz w:val="24"/>
          <w:szCs w:val="24"/>
        </w:rPr>
        <w:t>Back-end software:</w:t>
      </w:r>
      <w:r w:rsidR="001F4448">
        <w:rPr>
          <w:rFonts w:ascii="Times New Roman" w:hAnsi="Times New Roman" w:eastAsia="Times New Roman" w:cs="Times New Roman"/>
          <w:color w:val="000000" w:themeColor="text1"/>
          <w:sz w:val="24"/>
          <w:szCs w:val="24"/>
        </w:rPr>
        <w:t xml:space="preserve"> </w:t>
      </w:r>
      <w:r w:rsidRPr="5A50B39A" w:rsidR="5A50B39A">
        <w:rPr>
          <w:rFonts w:ascii="Times New Roman" w:hAnsi="Times New Roman" w:eastAsia="Times New Roman" w:cs="Times New Roman"/>
          <w:color w:val="000000" w:themeColor="text1"/>
          <w:sz w:val="24"/>
          <w:szCs w:val="24"/>
        </w:rPr>
        <w:t>NodeJs</w:t>
      </w:r>
      <w:r w:rsidRPr="00D622B4">
        <w:rPr>
          <w:rFonts w:ascii="Times New Roman" w:hAnsi="Times New Roman" w:eastAsia="Times New Roman" w:cs="Times New Roman"/>
          <w:color w:val="000000" w:themeColor="text1"/>
          <w:sz w:val="24"/>
          <w:szCs w:val="24"/>
        </w:rPr>
        <w:t xml:space="preserve"> MongoDB,</w:t>
      </w:r>
      <w:r w:rsidR="001F4448">
        <w:rPr>
          <w:rFonts w:ascii="Times New Roman" w:hAnsi="Times New Roman" w:eastAsia="Times New Roman" w:cs="Times New Roman"/>
          <w:color w:val="000000" w:themeColor="text1"/>
          <w:sz w:val="24"/>
          <w:szCs w:val="24"/>
        </w:rPr>
        <w:t xml:space="preserve"> </w:t>
      </w:r>
      <w:r w:rsidRPr="00D622B4">
        <w:rPr>
          <w:rFonts w:ascii="Times New Roman" w:hAnsi="Times New Roman" w:eastAsia="Times New Roman" w:cs="Times New Roman"/>
          <w:color w:val="000000" w:themeColor="text1"/>
          <w:sz w:val="24"/>
          <w:szCs w:val="24"/>
        </w:rPr>
        <w:t>Javascript</w:t>
      </w:r>
    </w:p>
    <w:p w:rsidRPr="00D622B4" w:rsidR="00D622B4" w:rsidP="00D622B4" w:rsidRDefault="00D622B4" w14:paraId="571EB0A6"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Pr="00D622B4" w:rsidR="00D622B4" w:rsidP="00D622B4" w:rsidRDefault="00D622B4" w14:paraId="4F6BA606" w14:textId="77777777">
      <w:pPr>
        <w:spacing w:after="0" w:line="240" w:lineRule="auto"/>
        <w:ind w:firstLine="720"/>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3.2 Hardware Interface</w:t>
      </w:r>
    </w:p>
    <w:p w:rsidRPr="00D622B4" w:rsidR="00D622B4" w:rsidP="00D622B4" w:rsidRDefault="00D622B4" w14:paraId="6FCD0639"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color w:val="000000"/>
          <w:sz w:val="24"/>
          <w:szCs w:val="24"/>
        </w:rPr>
        <w:t>Any web browser or the airport kiosk</w:t>
      </w:r>
    </w:p>
    <w:p w:rsidRPr="00D622B4" w:rsidR="00D622B4" w:rsidP="00D622B4" w:rsidRDefault="00D622B4" w14:paraId="2774B4F1"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3.3 Software Interface</w:t>
      </w:r>
    </w:p>
    <w:p w:rsidRPr="00D622B4" w:rsidR="00D622B4" w:rsidP="00D622B4" w:rsidRDefault="00D622B4" w14:paraId="434E3B52"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24"/>
          <w:szCs w:val="24"/>
        </w:rPr>
        <w:tab/>
      </w:r>
      <w:r w:rsidRPr="00D622B4">
        <w:rPr>
          <w:rFonts w:ascii="Times New Roman" w:hAnsi="Times New Roman" w:eastAsia="Times New Roman" w:cs="Times New Roman"/>
          <w:b/>
          <w:bCs/>
          <w:color w:val="000000"/>
          <w:sz w:val="24"/>
          <w:szCs w:val="24"/>
        </w:rPr>
        <w:tab/>
      </w:r>
      <w:r w:rsidRPr="00D622B4">
        <w:rPr>
          <w:rFonts w:ascii="Times New Roman" w:hAnsi="Times New Roman" w:eastAsia="Times New Roman" w:cs="Times New Roman"/>
          <w:b/>
          <w:bCs/>
          <w:color w:val="000000"/>
          <w:sz w:val="24"/>
          <w:szCs w:val="24"/>
        </w:rPr>
        <w:tab/>
      </w:r>
      <w:r w:rsidRPr="00D622B4">
        <w:rPr>
          <w:rFonts w:ascii="Times New Roman" w:hAnsi="Times New Roman" w:eastAsia="Times New Roman" w:cs="Times New Roman"/>
          <w:color w:val="000000"/>
          <w:sz w:val="24"/>
          <w:szCs w:val="24"/>
        </w:rPr>
        <w:t>HTML/CSS was used due to its versatility among multiple web devices. </w:t>
      </w:r>
    </w:p>
    <w:p w:rsidRPr="00D622B4" w:rsidR="00D622B4" w:rsidP="00D622B4" w:rsidRDefault="00D622B4" w14:paraId="2B46945A"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ab/>
      </w:r>
      <w:r w:rsidRPr="00D622B4">
        <w:rPr>
          <w:rFonts w:ascii="Times New Roman" w:hAnsi="Times New Roman" w:eastAsia="Times New Roman" w:cs="Times New Roman"/>
          <w:color w:val="000000"/>
          <w:sz w:val="24"/>
          <w:szCs w:val="24"/>
        </w:rPr>
        <w:t>MongoDB was used due to the programming language being in javascript.</w:t>
      </w:r>
    </w:p>
    <w:p w:rsidRPr="00D622B4" w:rsidR="00D622B4" w:rsidP="00D622B4" w:rsidRDefault="00D622B4" w14:paraId="4DB6192F"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ab/>
      </w:r>
    </w:p>
    <w:p w:rsidRPr="00D622B4" w:rsidR="00D622B4" w:rsidP="00D622B4" w:rsidRDefault="00D622B4" w14:paraId="5DF10DC5"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IV</w:t>
      </w:r>
      <w:r w:rsidRPr="00D622B4">
        <w:rPr>
          <w:rFonts w:ascii="Times New Roman" w:hAnsi="Times New Roman" w:eastAsia="Times New Roman" w:cs="Times New Roman"/>
          <w:b/>
          <w:bCs/>
          <w:color w:val="000000"/>
          <w:sz w:val="36"/>
          <w:szCs w:val="36"/>
        </w:rPr>
        <w:tab/>
      </w:r>
      <w:r w:rsidRPr="00D622B4">
        <w:rPr>
          <w:rFonts w:ascii="Times New Roman" w:hAnsi="Times New Roman" w:eastAsia="Times New Roman" w:cs="Times New Roman"/>
          <w:b/>
          <w:bCs/>
          <w:color w:val="000000"/>
          <w:sz w:val="36"/>
          <w:szCs w:val="36"/>
        </w:rPr>
        <w:t>Nonfunctional Requirements </w:t>
      </w:r>
    </w:p>
    <w:p w:rsidRPr="00D622B4" w:rsidR="00D622B4" w:rsidP="00D622B4" w:rsidRDefault="00D622B4" w14:paraId="03AA156A"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6"/>
          <w:szCs w:val="36"/>
        </w:rPr>
        <w:tab/>
      </w:r>
      <w:r w:rsidRPr="00D622B4">
        <w:rPr>
          <w:rFonts w:ascii="Times New Roman" w:hAnsi="Times New Roman" w:eastAsia="Times New Roman" w:cs="Times New Roman"/>
          <w:b/>
          <w:bCs/>
          <w:color w:val="000000"/>
          <w:sz w:val="32"/>
          <w:szCs w:val="32"/>
        </w:rPr>
        <w:t>4.1 Performance Requirements </w:t>
      </w:r>
    </w:p>
    <w:p w:rsidRPr="00D622B4" w:rsidR="00D622B4" w:rsidP="00D622B4" w:rsidRDefault="00D622B4" w14:paraId="2F0424A1"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r w:rsidRPr="00D622B4">
        <w:rPr>
          <w:rFonts w:ascii="Times New Roman" w:hAnsi="Times New Roman" w:eastAsia="Times New Roman" w:cs="Times New Roman"/>
          <w:b/>
          <w:bCs/>
          <w:color w:val="000000"/>
          <w:sz w:val="32"/>
          <w:szCs w:val="32"/>
        </w:rPr>
        <w:t>4.2 Security Requirements</w:t>
      </w:r>
    </w:p>
    <w:p w:rsidRPr="00D622B4" w:rsidR="00D622B4" w:rsidP="00D622B4" w:rsidRDefault="00D622B4" w14:paraId="4CFDF2E7"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Pr="00D622B4" w:rsidR="00D622B4" w:rsidP="00D622B4" w:rsidRDefault="00D622B4" w14:paraId="455C6D85" w14:textId="77777777">
      <w:pPr>
        <w:spacing w:after="0" w:line="240" w:lineRule="auto"/>
        <w:rPr>
          <w:rFonts w:ascii="Times New Roman" w:hAnsi="Times New Roman" w:eastAsia="Times New Roman" w:cs="Times New Roman"/>
          <w:sz w:val="24"/>
          <w:szCs w:val="24"/>
        </w:rPr>
      </w:pPr>
      <w:r w:rsidRPr="00D622B4">
        <w:rPr>
          <w:rFonts w:ascii="Times New Roman" w:hAnsi="Times New Roman" w:eastAsia="Times New Roman" w:cs="Times New Roman"/>
          <w:b/>
          <w:bCs/>
          <w:color w:val="000000"/>
          <w:sz w:val="32"/>
          <w:szCs w:val="32"/>
        </w:rPr>
        <w:tab/>
      </w:r>
    </w:p>
    <w:p w:rsidR="00C6084D" w:rsidP="00123C13" w:rsidRDefault="00C6084D" w14:paraId="4BEDF008" w14:textId="77777777"/>
    <w:p w:rsidRPr="00EC599F" w:rsidR="00EC599F" w:rsidP="00893FDB" w:rsidRDefault="00EC599F" w14:paraId="2737CE3F" w14:textId="77777777"/>
    <w:p w:rsidRPr="00893FDB" w:rsidR="00893FDB" w:rsidP="00893FDB" w:rsidRDefault="00893FDB" w14:paraId="1C976E87" w14:textId="05F99407"/>
    <w:p w:rsidR="7F0B8E2E" w:rsidP="7F0B8E2E" w:rsidRDefault="4260200E" w14:paraId="4F673197" w14:textId="0280B6B5">
      <w:r>
        <w:t>User schema:--------------------------------------------------------------------------------------------------------------------------------------------------</w:t>
      </w:r>
    </w:p>
    <w:p w:rsidR="7F0B8E2E" w:rsidP="7F0B8E2E" w:rsidRDefault="7F0B8E2E" w14:paraId="2FEB12D0" w14:textId="0E926930">
      <w:r>
        <w:t>new Schema({</w:t>
      </w:r>
    </w:p>
    <w:p w:rsidR="7F0B8E2E" w:rsidP="7F0B8E2E" w:rsidRDefault="7F0B8E2E" w14:paraId="5D19A63C" w14:textId="1F9B54A5">
      <w:r>
        <w:t xml:space="preserve"> </w:t>
      </w:r>
    </w:p>
    <w:p w:rsidR="7F0B8E2E" w:rsidP="7F0B8E2E" w:rsidRDefault="7F0B8E2E" w14:paraId="3D251FAA" w14:textId="7D8532EE">
      <w:r>
        <w:t xml:space="preserve">            userId: {</w:t>
      </w:r>
    </w:p>
    <w:p w:rsidR="7F0B8E2E" w:rsidP="7F0B8E2E" w:rsidRDefault="7F0B8E2E" w14:paraId="081193D2" w14:textId="0B3B613B">
      <w:r>
        <w:t xml:space="preserve">                type: String,</w:t>
      </w:r>
    </w:p>
    <w:p w:rsidR="7F0B8E2E" w:rsidP="7F0B8E2E" w:rsidRDefault="7F0B8E2E" w14:paraId="27233FEF" w14:textId="56741BDC">
      <w:r>
        <w:t xml:space="preserve">                required: true,</w:t>
      </w:r>
    </w:p>
    <w:p w:rsidR="7F0B8E2E" w:rsidP="7F0B8E2E" w:rsidRDefault="7F0B8E2E" w14:paraId="3188467D" w14:textId="23DFFB86">
      <w:r>
        <w:t xml:space="preserve">                unique: true,</w:t>
      </w:r>
    </w:p>
    <w:p w:rsidR="7F0B8E2E" w:rsidP="7F0B8E2E" w:rsidRDefault="7F0B8E2E" w14:paraId="1B0F0038" w14:textId="607DA9A5">
      <w:r>
        <w:t xml:space="preserve">            },</w:t>
      </w:r>
    </w:p>
    <w:p w:rsidR="7F0B8E2E" w:rsidP="7F0B8E2E" w:rsidRDefault="7F0B8E2E" w14:paraId="27BED3F6" w14:textId="672835B0">
      <w:r>
        <w:t xml:space="preserve">            username: String,</w:t>
      </w:r>
    </w:p>
    <w:p w:rsidR="7F0B8E2E" w:rsidP="7F0B8E2E" w:rsidRDefault="7F0B8E2E" w14:paraId="21F174C4" w14:textId="163F2C20">
      <w:r>
        <w:t xml:space="preserve">            firstName: { type: String },</w:t>
      </w:r>
    </w:p>
    <w:p w:rsidR="7F0B8E2E" w:rsidP="7F0B8E2E" w:rsidRDefault="7F0B8E2E" w14:paraId="5F7DA897" w14:textId="406FFACE">
      <w:r>
        <w:t xml:space="preserve">            lastName: { type: String },</w:t>
      </w:r>
    </w:p>
    <w:p w:rsidR="7F0B8E2E" w:rsidP="7F0B8E2E" w:rsidRDefault="7F0B8E2E" w14:paraId="12567980" w14:textId="347A939E">
      <w:r>
        <w:t xml:space="preserve"> </w:t>
      </w:r>
    </w:p>
    <w:p w:rsidR="7F0B8E2E" w:rsidP="7F0B8E2E" w:rsidRDefault="7F0B8E2E" w14:paraId="6A40F817" w14:textId="15FDA967">
      <w:r>
        <w:t xml:space="preserve">            createdAt: { type: Date, required: true },</w:t>
      </w:r>
    </w:p>
    <w:p w:rsidR="7F0B8E2E" w:rsidP="7F0B8E2E" w:rsidRDefault="7F0B8E2E" w14:paraId="32DD9A36" w14:textId="74B78CFA">
      <w:r>
        <w:t xml:space="preserve">            email: { type: String, required: true, unique: true },</w:t>
      </w:r>
    </w:p>
    <w:p w:rsidR="7F0B8E2E" w:rsidP="7F0B8E2E" w:rsidRDefault="7F0B8E2E" w14:paraId="13288E18" w14:textId="24BD61D9">
      <w:r>
        <w:t xml:space="preserve"> </w:t>
      </w:r>
    </w:p>
    <w:p w:rsidR="7F0B8E2E" w:rsidP="7F0B8E2E" w:rsidRDefault="7F0B8E2E" w14:paraId="4D711EE6" w14:textId="572AABFC">
      <w:r>
        <w:t xml:space="preserve">            password: { type: String, required: true },</w:t>
      </w:r>
    </w:p>
    <w:p w:rsidR="7F0B8E2E" w:rsidP="7F0B8E2E" w:rsidRDefault="7F0B8E2E" w14:paraId="657F00C8" w14:textId="2A23A013">
      <w:r>
        <w:t xml:space="preserve">            phone: String,</w:t>
      </w:r>
    </w:p>
    <w:p w:rsidR="7F0B8E2E" w:rsidP="7F0B8E2E" w:rsidRDefault="7F0B8E2E" w14:paraId="290FDE15" w14:textId="28A828D3">
      <w:r>
        <w:t xml:space="preserve">            address: String,</w:t>
      </w:r>
    </w:p>
    <w:p w:rsidR="7F0B8E2E" w:rsidP="7F0B8E2E" w:rsidRDefault="7F0B8E2E" w14:paraId="4F25D9B6" w14:textId="474AE8FA">
      <w:r>
        <w:t xml:space="preserve">            city: String,</w:t>
      </w:r>
    </w:p>
    <w:p w:rsidR="7F0B8E2E" w:rsidP="7F0B8E2E" w:rsidRDefault="7F0B8E2E" w14:paraId="13D9AC56" w14:textId="0B4DAE4D">
      <w:r>
        <w:t xml:space="preserve">            zip: String,</w:t>
      </w:r>
    </w:p>
    <w:p w:rsidR="7F0B8E2E" w:rsidP="7F0B8E2E" w:rsidRDefault="7F0B8E2E" w14:paraId="2E1C15D4" w14:textId="122F0B4A">
      <w:r>
        <w:t xml:space="preserve">            apt: String,</w:t>
      </w:r>
    </w:p>
    <w:p w:rsidR="7F0B8E2E" w:rsidP="7F0B8E2E" w:rsidRDefault="7F0B8E2E" w14:paraId="239AB6B6" w14:textId="73E3227A">
      <w:r>
        <w:t xml:space="preserve"> </w:t>
      </w:r>
    </w:p>
    <w:p w:rsidR="7F0B8E2E" w:rsidP="7F0B8E2E" w:rsidRDefault="7F0B8E2E" w14:paraId="02E4242A" w14:textId="40424ADD">
      <w:r>
        <w:t xml:space="preserve"> </w:t>
      </w:r>
    </w:p>
    <w:p w:rsidR="7F0B8E2E" w:rsidP="7F0B8E2E" w:rsidRDefault="7F0B8E2E" w14:paraId="1108485A" w14:textId="6526E61A">
      <w:r>
        <w:t xml:space="preserve">            phone: { type: String, required: true, },</w:t>
      </w:r>
    </w:p>
    <w:p w:rsidR="7F0B8E2E" w:rsidP="7F0B8E2E" w:rsidRDefault="7F0B8E2E" w14:paraId="324FE311" w14:textId="2A9E76F0">
      <w:r>
        <w:t xml:space="preserve">            isAdmin: { type: Boolean, default: false },</w:t>
      </w:r>
    </w:p>
    <w:p w:rsidR="7F0B8E2E" w:rsidP="7F0B8E2E" w:rsidRDefault="7F0B8E2E" w14:paraId="4B88C17E" w14:textId="253B6CCF">
      <w:r>
        <w:t xml:space="preserve"> </w:t>
      </w:r>
    </w:p>
    <w:p w:rsidR="7F0B8E2E" w:rsidP="7F0B8E2E" w:rsidRDefault="7F0B8E2E" w14:paraId="7CE2CBFB" w14:textId="01F7730C">
      <w:r>
        <w:t xml:space="preserve">            role: { type: String, enum: ["admin", "user", "kiosk clerk", "staff", ], default: 'user' },</w:t>
      </w:r>
    </w:p>
    <w:p w:rsidR="7F0B8E2E" w:rsidP="7F0B8E2E" w:rsidRDefault="7F0B8E2E" w14:paraId="321E0884" w14:textId="316281AC">
      <w:r>
        <w:t xml:space="preserve"> </w:t>
      </w:r>
    </w:p>
    <w:p w:rsidR="7F0B8E2E" w:rsidP="7F0B8E2E" w:rsidRDefault="7F0B8E2E" w14:paraId="1BE916A3" w14:textId="14BF36F7">
      <w:r>
        <w:t xml:space="preserve">            permission: { type: Number, require: true, default: 0 }, //0 = user</w:t>
      </w:r>
    </w:p>
    <w:p w:rsidR="7F0B8E2E" w:rsidP="7F0B8E2E" w:rsidRDefault="7F0B8E2E" w14:paraId="1194AA7D" w14:textId="1EF356D9">
      <w:r>
        <w:t xml:space="preserve">            status: Boolean,</w:t>
      </w:r>
    </w:p>
    <w:p w:rsidR="7F0B8E2E" w:rsidP="7F0B8E2E" w:rsidRDefault="7F0B8E2E" w14:paraId="67EBEE3E" w14:textId="1F1E2314">
      <w:r>
        <w:t xml:space="preserve">            avatar: String,</w:t>
      </w:r>
    </w:p>
    <w:p w:rsidR="7F0B8E2E" w:rsidP="7F0B8E2E" w:rsidRDefault="7F0B8E2E" w14:paraId="19DE5084" w14:textId="732D2E87">
      <w:r>
        <w:t xml:space="preserve">            airportLocation: {</w:t>
      </w:r>
    </w:p>
    <w:p w:rsidR="7F0B8E2E" w:rsidP="7F0B8E2E" w:rsidRDefault="7F0B8E2E" w14:paraId="37554F36" w14:textId="6140C533">
      <w:r>
        <w:t xml:space="preserve"> </w:t>
      </w:r>
    </w:p>
    <w:p w:rsidR="7F0B8E2E" w:rsidP="7F0B8E2E" w:rsidRDefault="7F0B8E2E" w14:paraId="0F9FD96F" w14:textId="4DCAA976">
      <w:r>
        <w:t xml:space="preserve">                airportName: String,   airportAddress: String,</w:t>
      </w:r>
    </w:p>
    <w:p w:rsidR="7F0B8E2E" w:rsidP="7F0B8E2E" w:rsidRDefault="7F0B8E2E" w14:paraId="143E6B47" w14:textId="261231E4">
      <w:r>
        <w:t xml:space="preserve"> </w:t>
      </w:r>
    </w:p>
    <w:p w:rsidR="7F0B8E2E" w:rsidP="7F0B8E2E" w:rsidRDefault="7F0B8E2E" w14:paraId="40B877DD" w14:textId="6D4893AF">
      <w:r>
        <w:t xml:space="preserve">        airportZip: String,</w:t>
      </w:r>
    </w:p>
    <w:p w:rsidR="7F0B8E2E" w:rsidP="7F0B8E2E" w:rsidRDefault="7F0B8E2E" w14:paraId="3638C546" w14:textId="2051773F">
      <w:r>
        <w:t xml:space="preserve">        airportCity: String,</w:t>
      </w:r>
    </w:p>
    <w:p w:rsidR="7F0B8E2E" w:rsidP="7F0B8E2E" w:rsidRDefault="7F0B8E2E" w14:paraId="55932733" w14:textId="6EFD69F0">
      <w:r>
        <w:t xml:space="preserve">        airportCountry: String,</w:t>
      </w:r>
    </w:p>
    <w:p w:rsidR="7F0B8E2E" w:rsidP="7F0B8E2E" w:rsidRDefault="7F0B8E2E" w14:paraId="2B6141EE" w14:textId="4A30C8DB">
      <w:r>
        <w:t xml:space="preserve">    }</w:t>
      </w:r>
    </w:p>
    <w:p w:rsidR="7F0B8E2E" w:rsidP="7F0B8E2E" w:rsidRDefault="7F0B8E2E" w14:paraId="0B715F9D" w14:textId="18B7A051">
      <w:r>
        <w:t xml:space="preserve"> </w:t>
      </w:r>
    </w:p>
    <w:p w:rsidR="7F0B8E2E" w:rsidP="7F0B8E2E" w:rsidRDefault="7F0B8E2E" w14:paraId="0E78FAAF" w14:textId="41ED0DBB">
      <w:r>
        <w:t xml:space="preserve"> </w:t>
      </w:r>
    </w:p>
    <w:p w:rsidR="7F0B8E2E" w:rsidP="7F0B8E2E" w:rsidRDefault="7F0B8E2E" w14:paraId="6D185678" w14:textId="1CD48E00">
      <w:r>
        <w:t>})</w:t>
      </w:r>
    </w:p>
    <w:p w:rsidR="08E52F73" w:rsidP="08E52F73" w:rsidRDefault="08E52F73" w14:paraId="100C2527" w14:textId="75E1CB65"/>
    <w:p w:rsidR="08E52F73" w:rsidP="08E52F73" w:rsidRDefault="08E52F73" w14:paraId="7B922CD2" w14:textId="273B76CC"/>
    <w:p w:rsidR="08E52F73" w:rsidP="08E52F73" w:rsidRDefault="08E52F73" w14:paraId="46C409B6" w14:textId="3F93D0F1"/>
    <w:p w:rsidR="08E52F73" w:rsidP="08E52F73" w:rsidRDefault="08E52F73" w14:paraId="4C02C4A8" w14:textId="3684E1D6"/>
    <w:p w:rsidR="08E52F73" w:rsidP="08E52F73" w:rsidRDefault="08E52F73" w14:paraId="368FC5CD" w14:textId="2EE77AC2"/>
    <w:p w:rsidR="28B454D5" w:rsidP="5F69FDC6" w:rsidRDefault="10B466DF" w14:paraId="5230BC92" w14:textId="19202114">
      <w:r>
        <w:t>Package Schema:----------------------------------------------------------------------------------------------------------------------------------------------</w:t>
      </w:r>
    </w:p>
    <w:p w:rsidR="5F69FDC6" w:rsidP="5F69FDC6" w:rsidRDefault="5F69FDC6" w14:paraId="29A49AFC" w14:textId="22383474"/>
    <w:p w:rsidR="57FED9F3" w:rsidP="57FED9F3" w:rsidRDefault="57FED9F3" w14:paraId="38479CE8" w14:textId="6E0BE430">
      <w:r>
        <w:t>new Schema({</w:t>
      </w:r>
    </w:p>
    <w:p w:rsidR="57FED9F3" w:rsidP="57FED9F3" w:rsidRDefault="57FED9F3" w14:paraId="73CB9D0B" w14:textId="77EFCBB1">
      <w:r>
        <w:t xml:space="preserve">    createdAt: { type: Date },</w:t>
      </w:r>
    </w:p>
    <w:p w:rsidR="57FED9F3" w:rsidP="57FED9F3" w:rsidRDefault="57FED9F3" w14:paraId="185A29EB" w14:textId="365897AD">
      <w:r>
        <w:t xml:space="preserve">    orderId: { type: String },</w:t>
      </w:r>
    </w:p>
    <w:p w:rsidR="57FED9F3" w:rsidP="57FED9F3" w:rsidRDefault="57FED9F3" w14:paraId="448CF09F" w14:textId="11380F56">
      <w:r>
        <w:t xml:space="preserve">    trackingId: { type: String },</w:t>
      </w:r>
    </w:p>
    <w:p w:rsidR="57FED9F3" w:rsidP="57FED9F3" w:rsidRDefault="57FED9F3" w14:paraId="36FAE3D6" w14:textId="1770C2EF">
      <w:r>
        <w:t xml:space="preserve">    packages: [{</w:t>
      </w:r>
    </w:p>
    <w:p w:rsidR="57FED9F3" w:rsidP="57FED9F3" w:rsidRDefault="57FED9F3" w14:paraId="58B4B91F" w14:textId="2AAD5ED8">
      <w:r>
        <w:t xml:space="preserve">        packageName: { type: String },</w:t>
      </w:r>
    </w:p>
    <w:p w:rsidR="57FED9F3" w:rsidP="57FED9F3" w:rsidRDefault="57FED9F3" w14:paraId="0EDA7E96" w14:textId="65EA2E3A">
      <w:r>
        <w:t xml:space="preserve">        package_name: { type: String },</w:t>
      </w:r>
    </w:p>
    <w:p w:rsidR="57FED9F3" w:rsidP="57FED9F3" w:rsidRDefault="57FED9F3" w14:paraId="5AA71A1B" w14:textId="50AFD95F">
      <w:r>
        <w:t xml:space="preserve">        no_of_packages: { type: String },</w:t>
      </w:r>
    </w:p>
    <w:p w:rsidR="57FED9F3" w:rsidP="57FED9F3" w:rsidRDefault="57FED9F3" w14:paraId="7FC26184" w14:textId="4A68FE0B">
      <w:r>
        <w:t xml:space="preserve">        weight_per_package: String,</w:t>
      </w:r>
    </w:p>
    <w:p w:rsidR="57FED9F3" w:rsidP="57FED9F3" w:rsidRDefault="57FED9F3" w14:paraId="3E1B0994" w14:textId="0C5F0298">
      <w:r>
        <w:t xml:space="preserve">        dimension_per_package: String</w:t>
      </w:r>
    </w:p>
    <w:p w:rsidR="57FED9F3" w:rsidP="57FED9F3" w:rsidRDefault="57FED9F3" w14:paraId="3E93590D" w14:textId="15871424">
      <w:r>
        <w:t xml:space="preserve">    }, ],</w:t>
      </w:r>
    </w:p>
    <w:p w:rsidR="57FED9F3" w:rsidP="57FED9F3" w:rsidRDefault="57FED9F3" w14:paraId="3588D4F3" w14:textId="429270AB">
      <w:r>
        <w:t xml:space="preserve"> </w:t>
      </w:r>
    </w:p>
    <w:p w:rsidR="57FED9F3" w:rsidP="57FED9F3" w:rsidRDefault="57FED9F3" w14:paraId="6F47B7EB" w14:textId="034A2176">
      <w:r>
        <w:t xml:space="preserve">    senderFirstName: { type: String },</w:t>
      </w:r>
    </w:p>
    <w:p w:rsidR="57FED9F3" w:rsidP="57FED9F3" w:rsidRDefault="57FED9F3" w14:paraId="05B478FF" w14:textId="3F869FE0">
      <w:r>
        <w:t xml:space="preserve">    senderLastName: { type: String },</w:t>
      </w:r>
    </w:p>
    <w:p w:rsidR="57FED9F3" w:rsidP="57FED9F3" w:rsidRDefault="57FED9F3" w14:paraId="5502ED79" w14:textId="1048D357">
      <w:r>
        <w:t xml:space="preserve">    senderPhone: { type: String },</w:t>
      </w:r>
    </w:p>
    <w:p w:rsidR="57FED9F3" w:rsidP="57FED9F3" w:rsidRDefault="57FED9F3" w14:paraId="2A3E7772" w14:textId="155C1485">
      <w:r>
        <w:t xml:space="preserve">    senderEmail: { type: String },</w:t>
      </w:r>
    </w:p>
    <w:p w:rsidR="57FED9F3" w:rsidP="57FED9F3" w:rsidRDefault="57FED9F3" w14:paraId="79E6C667" w14:textId="19D6A21B">
      <w:r>
        <w:t xml:space="preserve">    airportLocation: {</w:t>
      </w:r>
    </w:p>
    <w:p w:rsidR="57FED9F3" w:rsidP="57FED9F3" w:rsidRDefault="57FED9F3" w14:paraId="4DC57DBB" w14:textId="66A38708">
      <w:r>
        <w:t xml:space="preserve"> </w:t>
      </w:r>
    </w:p>
    <w:p w:rsidR="57FED9F3" w:rsidP="57FED9F3" w:rsidRDefault="57FED9F3" w14:paraId="6A46758E" w14:textId="3DF73546">
      <w:r>
        <w:t xml:space="preserve">        airportName: String,</w:t>
      </w:r>
    </w:p>
    <w:p w:rsidR="57FED9F3" w:rsidP="57FED9F3" w:rsidRDefault="57FED9F3" w14:paraId="762F3EF8" w14:textId="6BB1DAF1">
      <w:r>
        <w:t xml:space="preserve">        airportAddress: String,</w:t>
      </w:r>
    </w:p>
    <w:p w:rsidR="57FED9F3" w:rsidP="57FED9F3" w:rsidRDefault="57FED9F3" w14:paraId="3728D3A3" w14:textId="73E9E492">
      <w:r>
        <w:t xml:space="preserve"> </w:t>
      </w:r>
    </w:p>
    <w:p w:rsidR="57FED9F3" w:rsidP="57FED9F3" w:rsidRDefault="57FED9F3" w14:paraId="37E23D2B" w14:textId="27C4BBE7">
      <w:r>
        <w:t xml:space="preserve">        airportZip: String,</w:t>
      </w:r>
    </w:p>
    <w:p w:rsidR="57FED9F3" w:rsidP="57FED9F3" w:rsidRDefault="57FED9F3" w14:paraId="443924BA" w14:textId="177A6F4E">
      <w:r>
        <w:t xml:space="preserve">        airportCity: String,</w:t>
      </w:r>
    </w:p>
    <w:p w:rsidR="57FED9F3" w:rsidP="57FED9F3" w:rsidRDefault="57FED9F3" w14:paraId="02475543" w14:textId="3F8C033F">
      <w:r>
        <w:t xml:space="preserve">        airportCountry: String,</w:t>
      </w:r>
    </w:p>
    <w:p w:rsidR="57FED9F3" w:rsidP="57FED9F3" w:rsidRDefault="57FED9F3" w14:paraId="5293C9F9" w14:textId="1A7E2A66">
      <w:r>
        <w:t xml:space="preserve">    },</w:t>
      </w:r>
    </w:p>
    <w:p w:rsidR="57FED9F3" w:rsidP="57FED9F3" w:rsidRDefault="57FED9F3" w14:paraId="306F1525" w14:textId="29BE52A2">
      <w:r>
        <w:t xml:space="preserve"> </w:t>
      </w:r>
    </w:p>
    <w:p w:rsidR="57FED9F3" w:rsidP="57FED9F3" w:rsidRDefault="57FED9F3" w14:paraId="01A0FFEB" w14:textId="58B4FA74">
      <w:r>
        <w:t xml:space="preserve">    processedBy: { type: String },</w:t>
      </w:r>
    </w:p>
    <w:p w:rsidR="57FED9F3" w:rsidP="57FED9F3" w:rsidRDefault="57FED9F3" w14:paraId="6319F072" w14:textId="0CECEDDB">
      <w:r>
        <w:t xml:space="preserve">    receiverFirstName: { type: String },</w:t>
      </w:r>
    </w:p>
    <w:p w:rsidR="57FED9F3" w:rsidP="57FED9F3" w:rsidRDefault="57FED9F3" w14:paraId="58966E6C" w14:textId="1BE21DC7">
      <w:r>
        <w:t xml:space="preserve">    receiverLastName: { type: String },</w:t>
      </w:r>
    </w:p>
    <w:p w:rsidR="57FED9F3" w:rsidP="57FED9F3" w:rsidRDefault="57FED9F3" w14:paraId="276CD092" w14:textId="660DD1C7">
      <w:r>
        <w:t xml:space="preserve">    receiverEmail: { type: String },</w:t>
      </w:r>
    </w:p>
    <w:p w:rsidR="57FED9F3" w:rsidP="57FED9F3" w:rsidRDefault="57FED9F3" w14:paraId="42FE7FE0" w14:textId="358700E4">
      <w:r>
        <w:t xml:space="preserve">    receiverPhone: { type: String },</w:t>
      </w:r>
    </w:p>
    <w:p w:rsidR="57FED9F3" w:rsidP="57FED9F3" w:rsidRDefault="57FED9F3" w14:paraId="50BA5EA8" w14:textId="5DDCA994">
      <w:r>
        <w:t xml:space="preserve">    receiverAddress: { type: String },</w:t>
      </w:r>
    </w:p>
    <w:p w:rsidR="57FED9F3" w:rsidP="57FED9F3" w:rsidRDefault="57FED9F3" w14:paraId="2FC31E28" w14:textId="6B0BB761">
      <w:r>
        <w:t xml:space="preserve">    receiverCity: { type: String },</w:t>
      </w:r>
    </w:p>
    <w:p w:rsidR="57FED9F3" w:rsidP="57FED9F3" w:rsidRDefault="57FED9F3" w14:paraId="5334D15D" w14:textId="3152A0FE">
      <w:r>
        <w:t xml:space="preserve">    receiverApt: { type: String },</w:t>
      </w:r>
    </w:p>
    <w:p w:rsidR="57FED9F3" w:rsidP="57FED9F3" w:rsidRDefault="57FED9F3" w14:paraId="47549451" w14:textId="3B1ADBA1">
      <w:r>
        <w:t xml:space="preserve">    receiverZip: { type: String },</w:t>
      </w:r>
    </w:p>
    <w:p w:rsidR="57FED9F3" w:rsidP="57FED9F3" w:rsidRDefault="57FED9F3" w14:paraId="040CBA1C" w14:textId="47996C47">
      <w:r>
        <w:t xml:space="preserve">    receiverCountry: { type: String },</w:t>
      </w:r>
    </w:p>
    <w:p w:rsidR="57FED9F3" w:rsidP="57FED9F3" w:rsidRDefault="57FED9F3" w14:paraId="605ADBCD" w14:textId="25413801">
      <w:r>
        <w:t xml:space="preserve">    courierCompany: { type: String },</w:t>
      </w:r>
    </w:p>
    <w:p w:rsidR="57FED9F3" w:rsidP="57FED9F3" w:rsidRDefault="57FED9F3" w14:paraId="5A14E499" w14:textId="38F69771">
      <w:r>
        <w:t xml:space="preserve">    totalCost: { type: Number },</w:t>
      </w:r>
    </w:p>
    <w:p w:rsidR="57FED9F3" w:rsidP="57FED9F3" w:rsidRDefault="57FED9F3" w14:paraId="4B0656E7" w14:textId="6D838C40">
      <w:r>
        <w:t xml:space="preserve"> </w:t>
      </w:r>
    </w:p>
    <w:p w:rsidR="57FED9F3" w:rsidP="57FED9F3" w:rsidRDefault="57FED9F3" w14:paraId="6C5AD99E" w14:textId="76324684">
      <w:r>
        <w:t xml:space="preserve">    stripeCharge: {</w:t>
      </w:r>
    </w:p>
    <w:p w:rsidR="57FED9F3" w:rsidP="57FED9F3" w:rsidRDefault="57FED9F3" w14:paraId="6F37A138" w14:textId="084166B7">
      <w:r>
        <w:t xml:space="preserve">        id: String,</w:t>
      </w:r>
    </w:p>
    <w:p w:rsidR="57FED9F3" w:rsidP="57FED9F3" w:rsidRDefault="57FED9F3" w14:paraId="3694936E" w14:textId="3DBDC99C">
      <w:r>
        <w:t xml:space="preserve">        amount: Number,</w:t>
      </w:r>
    </w:p>
    <w:p w:rsidR="57FED9F3" w:rsidP="57FED9F3" w:rsidRDefault="57FED9F3" w14:paraId="4DB1CEFC" w14:textId="3FC87EA6">
      <w:r>
        <w:t xml:space="preserve">        created: Number,</w:t>
      </w:r>
    </w:p>
    <w:p w:rsidR="57FED9F3" w:rsidP="57FED9F3" w:rsidRDefault="57FED9F3" w14:paraId="2AF6F596" w14:textId="6BBC602A">
      <w:r>
        <w:t xml:space="preserve">        livemode: Boolean,</w:t>
      </w:r>
    </w:p>
    <w:p w:rsidR="57FED9F3" w:rsidP="57FED9F3" w:rsidRDefault="57FED9F3" w14:paraId="45486A76" w14:textId="73D7C81D">
      <w:r>
        <w:t xml:space="preserve">        paid: Boolean,</w:t>
      </w:r>
    </w:p>
    <w:p w:rsidR="57FED9F3" w:rsidP="57FED9F3" w:rsidRDefault="57FED9F3" w14:paraId="11EA5F22" w14:textId="67042528">
      <w:r>
        <w:t xml:space="preserve">        status: String,</w:t>
      </w:r>
    </w:p>
    <w:p w:rsidR="57FED9F3" w:rsidP="57FED9F3" w:rsidRDefault="57FED9F3" w14:paraId="21756BBC" w14:textId="74BC1365">
      <w:r>
        <w:t xml:space="preserve">    },</w:t>
      </w:r>
    </w:p>
    <w:p w:rsidR="57FED9F3" w:rsidP="57FED9F3" w:rsidRDefault="57FED9F3" w14:paraId="1043DAAF" w14:textId="5E73ED71">
      <w:r>
        <w:t xml:space="preserve">    payBy: { type: String },</w:t>
      </w:r>
    </w:p>
    <w:p w:rsidR="57FED9F3" w:rsidP="57FED9F3" w:rsidRDefault="57FED9F3" w14:paraId="1E5B0DD6" w14:textId="5E233B3B">
      <w:r>
        <w:t xml:space="preserve"> </w:t>
      </w:r>
    </w:p>
    <w:p w:rsidR="57FED9F3" w:rsidP="57FED9F3" w:rsidRDefault="57FED9F3" w14:paraId="1DBD316D" w14:textId="0E55D351">
      <w:r>
        <w:t xml:space="preserve"> </w:t>
      </w:r>
    </w:p>
    <w:p w:rsidR="57FED9F3" w:rsidP="57FED9F3" w:rsidRDefault="57FED9F3" w14:paraId="1E294103" w14:textId="17B6EF9E">
      <w:r>
        <w:t xml:space="preserve">    packageProcessed: { date: Date, isProcessed: Boolean },</w:t>
      </w:r>
    </w:p>
    <w:p w:rsidR="57FED9F3" w:rsidP="57FED9F3" w:rsidRDefault="57FED9F3" w14:paraId="5DC86CF0" w14:textId="28DE220C">
      <w:r>
        <w:t xml:space="preserve">    packageShipped: { date: Date, isShipped: Boolean },</w:t>
      </w:r>
    </w:p>
    <w:p w:rsidR="57FED9F3" w:rsidP="57FED9F3" w:rsidRDefault="57FED9F3" w14:paraId="6927B6B1" w14:textId="5C4086F4">
      <w:r>
        <w:t xml:space="preserve">    packageDelivered: { date: Date, isDelivered: Boolean },</w:t>
      </w:r>
    </w:p>
    <w:p w:rsidR="57FED9F3" w:rsidP="57FED9F3" w:rsidRDefault="57FED9F3" w14:paraId="56F86049" w14:textId="605A5E70">
      <w:r>
        <w:t xml:space="preserve"> </w:t>
      </w:r>
    </w:p>
    <w:p w:rsidR="57FED9F3" w:rsidP="57FED9F3" w:rsidRDefault="57FED9F3" w14:paraId="5C62B2C9" w14:textId="5643D8A9">
      <w:r>
        <w:t xml:space="preserve"> </w:t>
      </w:r>
    </w:p>
    <w:p w:rsidR="57FED9F3" w:rsidP="57FED9F3" w:rsidRDefault="57FED9F3" w14:paraId="39601C60" w14:textId="251EB87D">
      <w:r>
        <w:t>})</w:t>
      </w:r>
    </w:p>
    <w:p w:rsidR="74E245EE" w:rsidP="74E245EE" w:rsidRDefault="74E245EE" w14:paraId="4E81767E" w14:textId="08D7CD69"/>
    <w:p w:rsidRPr="009D496F" w:rsidR="009D496F" w:rsidP="009D496F" w:rsidRDefault="1C29D884" w14:paraId="2715123E" w14:textId="173DE28B">
      <w:r>
        <w:t>Location Schema:-----------------------------------------------------------------------------------------------------------------------------</w:t>
      </w:r>
    </w:p>
    <w:p w:rsidR="46A90BDB" w:rsidP="46A90BDB" w:rsidRDefault="46A90BDB" w14:paraId="52049775" w14:textId="00562DF0"/>
    <w:p w:rsidR="46A90BDB" w:rsidP="46A90BDB" w:rsidRDefault="46A90BDB" w14:paraId="38373B42" w14:textId="353C0580"/>
    <w:p w:rsidR="46A90BDB" w:rsidP="46A90BDB" w:rsidRDefault="46A90BDB" w14:paraId="5FC7306D" w14:textId="52188D76">
      <w:r>
        <w:t>new Schema({</w:t>
      </w:r>
    </w:p>
    <w:p w:rsidR="46A90BDB" w:rsidP="46A90BDB" w:rsidRDefault="46A90BDB" w14:paraId="19D0AC69" w14:textId="2F40F75C">
      <w:r>
        <w:t xml:space="preserve"> </w:t>
      </w:r>
    </w:p>
    <w:p w:rsidR="46A90BDB" w:rsidP="46A90BDB" w:rsidRDefault="46A90BDB" w14:paraId="7C8EE64F" w14:textId="42998094">
      <w:r>
        <w:t xml:space="preserve">    name:String,</w:t>
      </w:r>
    </w:p>
    <w:p w:rsidR="46A90BDB" w:rsidP="46A90BDB" w:rsidRDefault="46A90BDB" w14:paraId="2365E79D" w14:textId="3712BBB9">
      <w:r>
        <w:t xml:space="preserve">    address:String,</w:t>
      </w:r>
    </w:p>
    <w:p w:rsidR="46A90BDB" w:rsidP="46A90BDB" w:rsidRDefault="46A90BDB" w14:paraId="3E364227" w14:textId="0A7E8AE1">
      <w:r>
        <w:t xml:space="preserve">    zipCode:String,</w:t>
      </w:r>
    </w:p>
    <w:p w:rsidR="46A90BDB" w:rsidP="46A90BDB" w:rsidRDefault="46A90BDB" w14:paraId="601F4997" w14:textId="5EDFDCF8">
      <w:r>
        <w:t xml:space="preserve">    state:String,</w:t>
      </w:r>
    </w:p>
    <w:p w:rsidR="46A90BDB" w:rsidP="46A90BDB" w:rsidRDefault="46A90BDB" w14:paraId="747E989E" w14:textId="452E3048">
      <w:r>
        <w:t xml:space="preserve">    country:String,</w:t>
      </w:r>
    </w:p>
    <w:p w:rsidR="46A90BDB" w:rsidP="46A90BDB" w:rsidRDefault="46A90BDB" w14:paraId="6EBF770F" w14:textId="7E50099E">
      <w:r>
        <w:t xml:space="preserve">    city:String,</w:t>
      </w:r>
    </w:p>
    <w:p w:rsidR="46A90BDB" w:rsidP="46A90BDB" w:rsidRDefault="46A90BDB" w14:paraId="65114B56" w14:textId="34A06E94">
      <w:r>
        <w:t>})</w:t>
      </w:r>
    </w:p>
    <w:p w:rsidRPr="009D496F" w:rsidR="009D496F" w:rsidP="009D496F" w:rsidRDefault="009D496F" w14:paraId="3D341D50" w14:textId="26F9249F"/>
    <w:p w:rsidR="1B188D79" w:rsidP="1B188D79" w:rsidRDefault="1B188D79" w14:paraId="5049D283" w14:textId="70711B65">
      <w:r>
        <w:t>class LocationClass{</w:t>
      </w:r>
    </w:p>
    <w:p w:rsidR="1B188D79" w:rsidP="1B188D79" w:rsidRDefault="1B188D79" w14:paraId="50E26FFE" w14:textId="06424575">
      <w:r>
        <w:t xml:space="preserve"> </w:t>
      </w:r>
    </w:p>
    <w:p w:rsidR="1B188D79" w:rsidP="1B188D79" w:rsidRDefault="1B188D79" w14:paraId="03C88043" w14:textId="27B61B7D">
      <w:r>
        <w:t xml:space="preserve"> </w:t>
      </w:r>
    </w:p>
    <w:p w:rsidR="1B188D79" w:rsidP="1B188D79" w:rsidRDefault="1B188D79" w14:paraId="5FC91858" w14:textId="17D15B4F">
      <w:r>
        <w:t xml:space="preserve">    static async getAllLocations(){</w:t>
      </w:r>
    </w:p>
    <w:p w:rsidR="1B188D79" w:rsidP="1B188D79" w:rsidRDefault="1B188D79" w14:paraId="46756AC5" w14:textId="400F5CC2">
      <w:r>
        <w:t xml:space="preserve"> </w:t>
      </w:r>
    </w:p>
    <w:p w:rsidR="1B188D79" w:rsidP="1B188D79" w:rsidRDefault="1B188D79" w14:paraId="4D9481E5" w14:textId="0F3E38AF">
      <w:r>
        <w:t xml:space="preserve">        const locations=await this.find({});</w:t>
      </w:r>
    </w:p>
    <w:p w:rsidR="1B188D79" w:rsidP="1B188D79" w:rsidRDefault="1B188D79" w14:paraId="7B95E71D" w14:textId="6D11D30D">
      <w:r>
        <w:t xml:space="preserve"> </w:t>
      </w:r>
    </w:p>
    <w:p w:rsidR="1B188D79" w:rsidP="1B188D79" w:rsidRDefault="1B188D79" w14:paraId="4340D2B7" w14:textId="091217CF">
      <w:r>
        <w:t xml:space="preserve">        if(!locations){</w:t>
      </w:r>
    </w:p>
    <w:p w:rsidR="1B188D79" w:rsidP="1B188D79" w:rsidRDefault="1B188D79" w14:paraId="6D8DA1C6" w14:textId="4B15BEE1">
      <w:r>
        <w:t xml:space="preserve"> </w:t>
      </w:r>
    </w:p>
    <w:p w:rsidR="1B188D79" w:rsidP="1B188D79" w:rsidRDefault="1B188D79" w14:paraId="4AF4F8F4" w14:textId="3AC11D39">
      <w:r>
        <w:t xml:space="preserve">            return []</w:t>
      </w:r>
    </w:p>
    <w:p w:rsidR="1B188D79" w:rsidP="1B188D79" w:rsidRDefault="1B188D79" w14:paraId="77092E9B" w14:textId="362E4267">
      <w:r>
        <w:t xml:space="preserve">        }</w:t>
      </w:r>
    </w:p>
    <w:p w:rsidR="1B188D79" w:rsidP="1B188D79" w:rsidRDefault="1B188D79" w14:paraId="3199DD17" w14:textId="2B079254">
      <w:r>
        <w:t xml:space="preserve"> </w:t>
      </w:r>
    </w:p>
    <w:p w:rsidR="1B188D79" w:rsidP="1B188D79" w:rsidRDefault="1B188D79" w14:paraId="0220F6FC" w14:textId="5FFE47C5">
      <w:r>
        <w:t xml:space="preserve">        return locations;</w:t>
      </w:r>
    </w:p>
    <w:p w:rsidR="1B188D79" w:rsidP="1B188D79" w:rsidRDefault="1B188D79" w14:paraId="5C4F31D3" w14:textId="7FFF632E">
      <w:r>
        <w:t xml:space="preserve">    }</w:t>
      </w:r>
    </w:p>
    <w:p w:rsidR="1B188D79" w:rsidP="1B188D79" w:rsidRDefault="1B188D79" w14:paraId="20F6BB9C" w14:textId="246450C4">
      <w:r>
        <w:t xml:space="preserve"> </w:t>
      </w:r>
    </w:p>
    <w:p w:rsidR="1B188D79" w:rsidP="1B188D79" w:rsidRDefault="1B188D79" w14:paraId="7CE91508" w14:textId="3310F1AA">
      <w:r>
        <w:t xml:space="preserve">    static async addLocation(location){</w:t>
      </w:r>
    </w:p>
    <w:p w:rsidR="1B188D79" w:rsidP="1B188D79" w:rsidRDefault="1B188D79" w14:paraId="272932DB" w14:textId="58B8616D">
      <w:r>
        <w:t xml:space="preserve"> </w:t>
      </w:r>
    </w:p>
    <w:p w:rsidR="1B188D79" w:rsidP="1B188D79" w:rsidRDefault="1B188D79" w14:paraId="79658B99" w14:textId="1A2959ED">
      <w:r>
        <w:t xml:space="preserve">        // get the modified locations list;</w:t>
      </w:r>
    </w:p>
    <w:p w:rsidR="1B188D79" w:rsidP="1B188D79" w:rsidRDefault="1B188D79" w14:paraId="735EB943" w14:textId="44BCADF6">
      <w:r>
        <w:t xml:space="preserve"> </w:t>
      </w:r>
    </w:p>
    <w:p w:rsidR="1B188D79" w:rsidP="1B188D79" w:rsidRDefault="1B188D79" w14:paraId="3358E64B" w14:textId="56D16AEC">
      <w:r>
        <w:t xml:space="preserve"> </w:t>
      </w:r>
    </w:p>
    <w:p w:rsidR="1B188D79" w:rsidP="1B188D79" w:rsidRDefault="1B188D79" w14:paraId="7A0C8073" w14:textId="15499848">
      <w:r>
        <w:t xml:space="preserve">        try{</w:t>
      </w:r>
    </w:p>
    <w:p w:rsidR="1B188D79" w:rsidP="1B188D79" w:rsidRDefault="1B188D79" w14:paraId="26FC3425" w14:textId="7D054573">
      <w:r>
        <w:t xml:space="preserve">            console.log(location)</w:t>
      </w:r>
    </w:p>
    <w:p w:rsidR="1B188D79" w:rsidP="1B188D79" w:rsidRDefault="1B188D79" w14:paraId="76B33390" w14:textId="564A86D9">
      <w:r>
        <w:t xml:space="preserve">            var location=await this.create(location);</w:t>
      </w:r>
    </w:p>
    <w:p w:rsidR="1B188D79" w:rsidP="1B188D79" w:rsidRDefault="1B188D79" w14:paraId="79C0BFE3" w14:textId="1EBCA08C">
      <w:r>
        <w:t xml:space="preserve"> </w:t>
      </w:r>
    </w:p>
    <w:p w:rsidR="1B188D79" w:rsidP="1B188D79" w:rsidRDefault="1B188D79" w14:paraId="7223C20E" w14:textId="7DA9599E">
      <w:r>
        <w:t xml:space="preserve">            console.log('----------------create location')</w:t>
      </w:r>
    </w:p>
    <w:p w:rsidR="1B188D79" w:rsidP="1B188D79" w:rsidRDefault="1B188D79" w14:paraId="38F5360B" w14:textId="14D05CEA">
      <w:r>
        <w:t xml:space="preserve"> </w:t>
      </w:r>
    </w:p>
    <w:p w:rsidR="1B188D79" w:rsidP="1B188D79" w:rsidRDefault="1B188D79" w14:paraId="74214200" w14:textId="795DD471">
      <w:r>
        <w:t xml:space="preserve">        }catch(err){</w:t>
      </w:r>
    </w:p>
    <w:p w:rsidR="1B188D79" w:rsidP="1B188D79" w:rsidRDefault="1B188D79" w14:paraId="40DEE8F6" w14:textId="325787F7">
      <w:r>
        <w:t xml:space="preserve">            console.log(err.message)</w:t>
      </w:r>
    </w:p>
    <w:p w:rsidR="1B188D79" w:rsidP="1B188D79" w:rsidRDefault="1B188D79" w14:paraId="0DD66644" w14:textId="11989279">
      <w:r>
        <w:t xml:space="preserve">            throw new Error(err.message)</w:t>
      </w:r>
    </w:p>
    <w:p w:rsidR="1B188D79" w:rsidP="1B188D79" w:rsidRDefault="1B188D79" w14:paraId="73149EE8" w14:textId="0C4CDB9D">
      <w:r>
        <w:t xml:space="preserve">        }</w:t>
      </w:r>
    </w:p>
    <w:p w:rsidR="1B188D79" w:rsidP="1B188D79" w:rsidRDefault="1B188D79" w14:paraId="1BD27F6A" w14:textId="6B121D0F">
      <w:r>
        <w:t xml:space="preserve"> </w:t>
      </w:r>
    </w:p>
    <w:p w:rsidR="1B188D79" w:rsidP="1B188D79" w:rsidRDefault="1B188D79" w14:paraId="20433474" w14:textId="4820EE87">
      <w:r>
        <w:t xml:space="preserve"> </w:t>
      </w:r>
    </w:p>
    <w:p w:rsidR="1B188D79" w:rsidP="1B188D79" w:rsidRDefault="1B188D79" w14:paraId="19226F9B" w14:textId="10CA4AFA">
      <w:r>
        <w:t xml:space="preserve">        return {status:'ok'}</w:t>
      </w:r>
    </w:p>
    <w:p w:rsidR="1B188D79" w:rsidP="1B188D79" w:rsidRDefault="1B188D79" w14:paraId="0E848B60" w14:textId="198BA71E">
      <w:r>
        <w:t xml:space="preserve"> </w:t>
      </w:r>
    </w:p>
    <w:p w:rsidR="1B188D79" w:rsidP="1B188D79" w:rsidRDefault="1B188D79" w14:paraId="03BE0098" w14:textId="76A4FAE0">
      <w:r>
        <w:t xml:space="preserve"> </w:t>
      </w:r>
    </w:p>
    <w:p w:rsidR="1B188D79" w:rsidP="1B188D79" w:rsidRDefault="1B188D79" w14:paraId="2ED7EF94" w14:textId="341368C7">
      <w:r>
        <w:t xml:space="preserve">    }</w:t>
      </w:r>
    </w:p>
    <w:p w:rsidR="1B188D79" w:rsidP="1B188D79" w:rsidRDefault="1B188D79" w14:paraId="69615F32" w14:textId="78BBA9C4">
      <w:r>
        <w:t xml:space="preserve"> </w:t>
      </w:r>
    </w:p>
    <w:p w:rsidR="1B188D79" w:rsidP="1B188D79" w:rsidRDefault="1B188D79" w14:paraId="38FC146B" w14:textId="389C7F17">
      <w:r>
        <w:t xml:space="preserve">    static async deleteLocation(location){</w:t>
      </w:r>
    </w:p>
    <w:p w:rsidR="1B188D79" w:rsidP="1B188D79" w:rsidRDefault="1B188D79" w14:paraId="7B8FDE3D" w14:textId="1C54595A">
      <w:r>
        <w:t xml:space="preserve">           </w:t>
      </w:r>
    </w:p>
    <w:p w:rsidR="1B188D79" w:rsidP="1B188D79" w:rsidRDefault="1B188D79" w14:paraId="7EFC0260" w14:textId="4FD8AAC9">
      <w:r>
        <w:t xml:space="preserve"> </w:t>
      </w:r>
    </w:p>
    <w:p w:rsidR="1B188D79" w:rsidP="1B188D79" w:rsidRDefault="1B188D79" w14:paraId="1B452E84" w14:textId="5FF26A53">
      <w:r>
        <w:t xml:space="preserve">           try{</w:t>
      </w:r>
    </w:p>
    <w:p w:rsidR="1B188D79" w:rsidP="1B188D79" w:rsidRDefault="1B188D79" w14:paraId="784253BA" w14:textId="288DA592">
      <w:r>
        <w:t xml:space="preserve">               var location=await this.deleteOne({name:location.name,country:location.country})</w:t>
      </w:r>
    </w:p>
    <w:p w:rsidR="1B188D79" w:rsidP="1B188D79" w:rsidRDefault="1B188D79" w14:paraId="4666E19C" w14:textId="58FE26A0">
      <w:r>
        <w:t xml:space="preserve"> </w:t>
      </w:r>
    </w:p>
    <w:p w:rsidR="1B188D79" w:rsidP="1B188D79" w:rsidRDefault="1B188D79" w14:paraId="73DCCFE7" w14:textId="4D918E5B">
      <w:r>
        <w:t xml:space="preserve">           }catch(err){</w:t>
      </w:r>
    </w:p>
    <w:p w:rsidR="1B188D79" w:rsidP="1B188D79" w:rsidRDefault="1B188D79" w14:paraId="3CF39E2B" w14:textId="7D386013">
      <w:r>
        <w:t xml:space="preserve">                console.log(err.message);</w:t>
      </w:r>
    </w:p>
    <w:p w:rsidR="1B188D79" w:rsidP="1B188D79" w:rsidRDefault="1B188D79" w14:paraId="7F4B4741" w14:textId="1B33CB14">
      <w:r>
        <w:t xml:space="preserve"> </w:t>
      </w:r>
    </w:p>
    <w:p w:rsidR="1B188D79" w:rsidP="1B188D79" w:rsidRDefault="1B188D79" w14:paraId="04A78D34" w14:textId="31D04855">
      <w:r>
        <w:t xml:space="preserve">                throw new Error(err.message)</w:t>
      </w:r>
    </w:p>
    <w:p w:rsidR="1B188D79" w:rsidP="1B188D79" w:rsidRDefault="1B188D79" w14:paraId="3468515F" w14:textId="7AA33CBC">
      <w:r>
        <w:t xml:space="preserve">           }</w:t>
      </w:r>
    </w:p>
    <w:p w:rsidR="1B188D79" w:rsidP="1B188D79" w:rsidRDefault="1B188D79" w14:paraId="65B2EF11" w14:textId="6D50D47B">
      <w:r>
        <w:t xml:space="preserve"> </w:t>
      </w:r>
    </w:p>
    <w:p w:rsidR="1B188D79" w:rsidP="1B188D79" w:rsidRDefault="1B188D79" w14:paraId="1C8E042D" w14:textId="5BA43C9C">
      <w:r>
        <w:t xml:space="preserve"> </w:t>
      </w:r>
    </w:p>
    <w:p w:rsidR="1B188D79" w:rsidP="1B188D79" w:rsidRDefault="1B188D79" w14:paraId="47C37A4A" w14:textId="08B6D43D">
      <w:r>
        <w:t xml:space="preserve">           return {status:'ok'}</w:t>
      </w:r>
    </w:p>
    <w:p w:rsidR="1B188D79" w:rsidP="1B188D79" w:rsidRDefault="1B188D79" w14:paraId="62496A31" w14:textId="30305EE8">
      <w:r>
        <w:t xml:space="preserve"> </w:t>
      </w:r>
    </w:p>
    <w:p w:rsidR="1B188D79" w:rsidP="1B188D79" w:rsidRDefault="1B188D79" w14:paraId="4A3A89FF" w14:textId="0AD21958">
      <w:r>
        <w:t xml:space="preserve">    }</w:t>
      </w:r>
    </w:p>
    <w:p w:rsidR="1B188D79" w:rsidP="1B188D79" w:rsidRDefault="1B188D79" w14:paraId="5DE6FB78" w14:textId="0990AD73">
      <w:r>
        <w:t>}</w:t>
      </w:r>
    </w:p>
    <w:p w:rsidR="2B4C0785" w:rsidP="2B4C0785" w:rsidRDefault="2B4C0785" w14:paraId="4B0C71AF" w14:textId="5A7A3E04"/>
    <w:p w:rsidRPr="00151F20" w:rsidR="00151F20" w:rsidP="00151F20" w:rsidRDefault="00151F20" w14:paraId="2E771549" w14:textId="1CD54F7E"/>
    <w:sectPr w:rsidRPr="00151F20" w:rsidR="00151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eiryo">
    <w:altName w:val="メイリオ"/>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A0C60"/>
    <w:multiLevelType w:val="hybridMultilevel"/>
    <w:tmpl w:val="A5D42260"/>
    <w:lvl w:ilvl="0" w:tplc="817CF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23C73"/>
    <w:multiLevelType w:val="hybridMultilevel"/>
    <w:tmpl w:val="75305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E7DEE"/>
    <w:multiLevelType w:val="hybridMultilevel"/>
    <w:tmpl w:val="D2602474"/>
    <w:lvl w:ilvl="0" w:tplc="1EE0C4CE">
      <w:start w:val="1"/>
      <w:numFmt w:val="bullet"/>
      <w:lvlText w:val=""/>
      <w:lvlJc w:val="left"/>
      <w:pPr>
        <w:tabs>
          <w:tab w:val="num" w:pos="720"/>
        </w:tabs>
        <w:ind w:left="720" w:hanging="360"/>
      </w:pPr>
      <w:rPr>
        <w:rFonts w:hint="default" w:ascii="Symbol" w:hAnsi="Symbol"/>
        <w:sz w:val="20"/>
      </w:rPr>
    </w:lvl>
    <w:lvl w:ilvl="1" w:tplc="9E2EB09E" w:tentative="1">
      <w:start w:val="1"/>
      <w:numFmt w:val="bullet"/>
      <w:lvlText w:val="o"/>
      <w:lvlJc w:val="left"/>
      <w:pPr>
        <w:tabs>
          <w:tab w:val="num" w:pos="1440"/>
        </w:tabs>
        <w:ind w:left="1440" w:hanging="360"/>
      </w:pPr>
      <w:rPr>
        <w:rFonts w:hint="default" w:ascii="Courier New" w:hAnsi="Courier New"/>
        <w:sz w:val="20"/>
      </w:rPr>
    </w:lvl>
    <w:lvl w:ilvl="2" w:tplc="4C84E8B2" w:tentative="1">
      <w:start w:val="1"/>
      <w:numFmt w:val="bullet"/>
      <w:lvlText w:val=""/>
      <w:lvlJc w:val="left"/>
      <w:pPr>
        <w:tabs>
          <w:tab w:val="num" w:pos="2160"/>
        </w:tabs>
        <w:ind w:left="2160" w:hanging="360"/>
      </w:pPr>
      <w:rPr>
        <w:rFonts w:hint="default" w:ascii="Wingdings" w:hAnsi="Wingdings"/>
        <w:sz w:val="20"/>
      </w:rPr>
    </w:lvl>
    <w:lvl w:ilvl="3" w:tplc="8E98CCB8" w:tentative="1">
      <w:start w:val="1"/>
      <w:numFmt w:val="bullet"/>
      <w:lvlText w:val=""/>
      <w:lvlJc w:val="left"/>
      <w:pPr>
        <w:tabs>
          <w:tab w:val="num" w:pos="2880"/>
        </w:tabs>
        <w:ind w:left="2880" w:hanging="360"/>
      </w:pPr>
      <w:rPr>
        <w:rFonts w:hint="default" w:ascii="Wingdings" w:hAnsi="Wingdings"/>
        <w:sz w:val="20"/>
      </w:rPr>
    </w:lvl>
    <w:lvl w:ilvl="4" w:tplc="52867574" w:tentative="1">
      <w:start w:val="1"/>
      <w:numFmt w:val="bullet"/>
      <w:lvlText w:val=""/>
      <w:lvlJc w:val="left"/>
      <w:pPr>
        <w:tabs>
          <w:tab w:val="num" w:pos="3600"/>
        </w:tabs>
        <w:ind w:left="3600" w:hanging="360"/>
      </w:pPr>
      <w:rPr>
        <w:rFonts w:hint="default" w:ascii="Wingdings" w:hAnsi="Wingdings"/>
        <w:sz w:val="20"/>
      </w:rPr>
    </w:lvl>
    <w:lvl w:ilvl="5" w:tplc="795AE028" w:tentative="1">
      <w:start w:val="1"/>
      <w:numFmt w:val="bullet"/>
      <w:lvlText w:val=""/>
      <w:lvlJc w:val="left"/>
      <w:pPr>
        <w:tabs>
          <w:tab w:val="num" w:pos="4320"/>
        </w:tabs>
        <w:ind w:left="4320" w:hanging="360"/>
      </w:pPr>
      <w:rPr>
        <w:rFonts w:hint="default" w:ascii="Wingdings" w:hAnsi="Wingdings"/>
        <w:sz w:val="20"/>
      </w:rPr>
    </w:lvl>
    <w:lvl w:ilvl="6" w:tplc="09AC4D14" w:tentative="1">
      <w:start w:val="1"/>
      <w:numFmt w:val="bullet"/>
      <w:lvlText w:val=""/>
      <w:lvlJc w:val="left"/>
      <w:pPr>
        <w:tabs>
          <w:tab w:val="num" w:pos="5040"/>
        </w:tabs>
        <w:ind w:left="5040" w:hanging="360"/>
      </w:pPr>
      <w:rPr>
        <w:rFonts w:hint="default" w:ascii="Wingdings" w:hAnsi="Wingdings"/>
        <w:sz w:val="20"/>
      </w:rPr>
    </w:lvl>
    <w:lvl w:ilvl="7" w:tplc="48C2C36E" w:tentative="1">
      <w:start w:val="1"/>
      <w:numFmt w:val="bullet"/>
      <w:lvlText w:val=""/>
      <w:lvlJc w:val="left"/>
      <w:pPr>
        <w:tabs>
          <w:tab w:val="num" w:pos="5760"/>
        </w:tabs>
        <w:ind w:left="5760" w:hanging="360"/>
      </w:pPr>
      <w:rPr>
        <w:rFonts w:hint="default" w:ascii="Wingdings" w:hAnsi="Wingdings"/>
        <w:sz w:val="20"/>
      </w:rPr>
    </w:lvl>
    <w:lvl w:ilvl="8" w:tplc="D2D85362"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C2B0A4C"/>
    <w:multiLevelType w:val="multilevel"/>
    <w:tmpl w:val="5804F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CBE0AB2"/>
    <w:multiLevelType w:val="hybridMultilevel"/>
    <w:tmpl w:val="158607C0"/>
    <w:lvl w:ilvl="0" w:tplc="2CFE95D4">
      <w:start w:val="1"/>
      <w:numFmt w:val="bullet"/>
      <w:lvlText w:val=""/>
      <w:lvlJc w:val="left"/>
      <w:pPr>
        <w:tabs>
          <w:tab w:val="num" w:pos="720"/>
        </w:tabs>
        <w:ind w:left="720" w:hanging="360"/>
      </w:pPr>
      <w:rPr>
        <w:rFonts w:hint="default" w:ascii="Symbol" w:hAnsi="Symbol"/>
        <w:sz w:val="20"/>
      </w:rPr>
    </w:lvl>
    <w:lvl w:ilvl="1" w:tplc="6128D968" w:tentative="1">
      <w:start w:val="1"/>
      <w:numFmt w:val="bullet"/>
      <w:lvlText w:val="o"/>
      <w:lvlJc w:val="left"/>
      <w:pPr>
        <w:tabs>
          <w:tab w:val="num" w:pos="1440"/>
        </w:tabs>
        <w:ind w:left="1440" w:hanging="360"/>
      </w:pPr>
      <w:rPr>
        <w:rFonts w:hint="default" w:ascii="Courier New" w:hAnsi="Courier New"/>
        <w:sz w:val="20"/>
      </w:rPr>
    </w:lvl>
    <w:lvl w:ilvl="2" w:tplc="F9B2BEE0" w:tentative="1">
      <w:start w:val="1"/>
      <w:numFmt w:val="bullet"/>
      <w:lvlText w:val=""/>
      <w:lvlJc w:val="left"/>
      <w:pPr>
        <w:tabs>
          <w:tab w:val="num" w:pos="2160"/>
        </w:tabs>
        <w:ind w:left="2160" w:hanging="360"/>
      </w:pPr>
      <w:rPr>
        <w:rFonts w:hint="default" w:ascii="Wingdings" w:hAnsi="Wingdings"/>
        <w:sz w:val="20"/>
      </w:rPr>
    </w:lvl>
    <w:lvl w:ilvl="3" w:tplc="3B164E02" w:tentative="1">
      <w:start w:val="1"/>
      <w:numFmt w:val="bullet"/>
      <w:lvlText w:val=""/>
      <w:lvlJc w:val="left"/>
      <w:pPr>
        <w:tabs>
          <w:tab w:val="num" w:pos="2880"/>
        </w:tabs>
        <w:ind w:left="2880" w:hanging="360"/>
      </w:pPr>
      <w:rPr>
        <w:rFonts w:hint="default" w:ascii="Wingdings" w:hAnsi="Wingdings"/>
        <w:sz w:val="20"/>
      </w:rPr>
    </w:lvl>
    <w:lvl w:ilvl="4" w:tplc="2A067CE4" w:tentative="1">
      <w:start w:val="1"/>
      <w:numFmt w:val="bullet"/>
      <w:lvlText w:val=""/>
      <w:lvlJc w:val="left"/>
      <w:pPr>
        <w:tabs>
          <w:tab w:val="num" w:pos="3600"/>
        </w:tabs>
        <w:ind w:left="3600" w:hanging="360"/>
      </w:pPr>
      <w:rPr>
        <w:rFonts w:hint="default" w:ascii="Wingdings" w:hAnsi="Wingdings"/>
        <w:sz w:val="20"/>
      </w:rPr>
    </w:lvl>
    <w:lvl w:ilvl="5" w:tplc="9F2CC38E" w:tentative="1">
      <w:start w:val="1"/>
      <w:numFmt w:val="bullet"/>
      <w:lvlText w:val=""/>
      <w:lvlJc w:val="left"/>
      <w:pPr>
        <w:tabs>
          <w:tab w:val="num" w:pos="4320"/>
        </w:tabs>
        <w:ind w:left="4320" w:hanging="360"/>
      </w:pPr>
      <w:rPr>
        <w:rFonts w:hint="default" w:ascii="Wingdings" w:hAnsi="Wingdings"/>
        <w:sz w:val="20"/>
      </w:rPr>
    </w:lvl>
    <w:lvl w:ilvl="6" w:tplc="BC5E1CA4" w:tentative="1">
      <w:start w:val="1"/>
      <w:numFmt w:val="bullet"/>
      <w:lvlText w:val=""/>
      <w:lvlJc w:val="left"/>
      <w:pPr>
        <w:tabs>
          <w:tab w:val="num" w:pos="5040"/>
        </w:tabs>
        <w:ind w:left="5040" w:hanging="360"/>
      </w:pPr>
      <w:rPr>
        <w:rFonts w:hint="default" w:ascii="Wingdings" w:hAnsi="Wingdings"/>
        <w:sz w:val="20"/>
      </w:rPr>
    </w:lvl>
    <w:lvl w:ilvl="7" w:tplc="18443176" w:tentative="1">
      <w:start w:val="1"/>
      <w:numFmt w:val="bullet"/>
      <w:lvlText w:val=""/>
      <w:lvlJc w:val="left"/>
      <w:pPr>
        <w:tabs>
          <w:tab w:val="num" w:pos="5760"/>
        </w:tabs>
        <w:ind w:left="5760" w:hanging="360"/>
      </w:pPr>
      <w:rPr>
        <w:rFonts w:hint="default" w:ascii="Wingdings" w:hAnsi="Wingdings"/>
        <w:sz w:val="20"/>
      </w:rPr>
    </w:lvl>
    <w:lvl w:ilvl="8" w:tplc="D5662DF2"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DB"/>
    <w:rsid w:val="00001159"/>
    <w:rsid w:val="00016DA2"/>
    <w:rsid w:val="00082EC9"/>
    <w:rsid w:val="000A77C8"/>
    <w:rsid w:val="00123C13"/>
    <w:rsid w:val="00151F20"/>
    <w:rsid w:val="0016530D"/>
    <w:rsid w:val="001F4448"/>
    <w:rsid w:val="00210A68"/>
    <w:rsid w:val="002268F3"/>
    <w:rsid w:val="003365F5"/>
    <w:rsid w:val="00352F99"/>
    <w:rsid w:val="00371E77"/>
    <w:rsid w:val="0037371C"/>
    <w:rsid w:val="003E1324"/>
    <w:rsid w:val="00474373"/>
    <w:rsid w:val="00491DBB"/>
    <w:rsid w:val="004E2B6C"/>
    <w:rsid w:val="004E7B64"/>
    <w:rsid w:val="004F4D94"/>
    <w:rsid w:val="00535EEE"/>
    <w:rsid w:val="0055428C"/>
    <w:rsid w:val="005545EC"/>
    <w:rsid w:val="0056686A"/>
    <w:rsid w:val="00583B72"/>
    <w:rsid w:val="005C26DC"/>
    <w:rsid w:val="005E35A5"/>
    <w:rsid w:val="005F6D92"/>
    <w:rsid w:val="00615D73"/>
    <w:rsid w:val="00625D39"/>
    <w:rsid w:val="006850C8"/>
    <w:rsid w:val="00714F7A"/>
    <w:rsid w:val="0074545D"/>
    <w:rsid w:val="007674DC"/>
    <w:rsid w:val="008211EF"/>
    <w:rsid w:val="008239E0"/>
    <w:rsid w:val="00825912"/>
    <w:rsid w:val="00836982"/>
    <w:rsid w:val="00865C2C"/>
    <w:rsid w:val="00877E0D"/>
    <w:rsid w:val="00893FDB"/>
    <w:rsid w:val="0091104D"/>
    <w:rsid w:val="00941A15"/>
    <w:rsid w:val="00956A90"/>
    <w:rsid w:val="00965384"/>
    <w:rsid w:val="009D496F"/>
    <w:rsid w:val="00A14C4B"/>
    <w:rsid w:val="00A70816"/>
    <w:rsid w:val="00AC7EE5"/>
    <w:rsid w:val="00AD29C8"/>
    <w:rsid w:val="00AE4B47"/>
    <w:rsid w:val="00AE5F09"/>
    <w:rsid w:val="00AF50EF"/>
    <w:rsid w:val="00B274C0"/>
    <w:rsid w:val="00B4057D"/>
    <w:rsid w:val="00B42780"/>
    <w:rsid w:val="00BA72BC"/>
    <w:rsid w:val="00BF115B"/>
    <w:rsid w:val="00C00317"/>
    <w:rsid w:val="00C42EAD"/>
    <w:rsid w:val="00C6084D"/>
    <w:rsid w:val="00C63274"/>
    <w:rsid w:val="00C9090C"/>
    <w:rsid w:val="00CC29EB"/>
    <w:rsid w:val="00D245AD"/>
    <w:rsid w:val="00D41CB1"/>
    <w:rsid w:val="00D622B4"/>
    <w:rsid w:val="00D9048D"/>
    <w:rsid w:val="00DB6F06"/>
    <w:rsid w:val="00DD47CD"/>
    <w:rsid w:val="00DF04E7"/>
    <w:rsid w:val="00E322E0"/>
    <w:rsid w:val="00E32735"/>
    <w:rsid w:val="00E60CDB"/>
    <w:rsid w:val="00E74367"/>
    <w:rsid w:val="00E77685"/>
    <w:rsid w:val="00EA2249"/>
    <w:rsid w:val="00EC4BC8"/>
    <w:rsid w:val="00EC599F"/>
    <w:rsid w:val="00EF5569"/>
    <w:rsid w:val="00F453DA"/>
    <w:rsid w:val="00F96E10"/>
    <w:rsid w:val="00FE7F61"/>
    <w:rsid w:val="08E52F73"/>
    <w:rsid w:val="0F91E002"/>
    <w:rsid w:val="10B466DF"/>
    <w:rsid w:val="1B188D79"/>
    <w:rsid w:val="1C29D884"/>
    <w:rsid w:val="20E7E0EB"/>
    <w:rsid w:val="24A64762"/>
    <w:rsid w:val="24DFA28D"/>
    <w:rsid w:val="28B454D5"/>
    <w:rsid w:val="28BA6327"/>
    <w:rsid w:val="2B4C0785"/>
    <w:rsid w:val="3C00F604"/>
    <w:rsid w:val="414ED503"/>
    <w:rsid w:val="4260200E"/>
    <w:rsid w:val="46651C9E"/>
    <w:rsid w:val="46A90BDB"/>
    <w:rsid w:val="4B31154A"/>
    <w:rsid w:val="569896AA"/>
    <w:rsid w:val="57FED9F3"/>
    <w:rsid w:val="5A50B39A"/>
    <w:rsid w:val="5E30949B"/>
    <w:rsid w:val="5F69FDC6"/>
    <w:rsid w:val="74A76794"/>
    <w:rsid w:val="74E245EE"/>
    <w:rsid w:val="79A04E55"/>
    <w:rsid w:val="7BC20251"/>
    <w:rsid w:val="7F0B8E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144B"/>
  <w15:chartTrackingRefBased/>
  <w15:docId w15:val="{2B230850-7729-45BB-9C72-D71393522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4BC8"/>
  </w:style>
  <w:style w:type="paragraph" w:styleId="Heading1">
    <w:name w:val="heading 1"/>
    <w:basedOn w:val="Normal"/>
    <w:next w:val="Normal"/>
    <w:link w:val="Heading1Char"/>
    <w:uiPriority w:val="9"/>
    <w:qFormat/>
    <w:rsid w:val="00EC4BC8"/>
    <w:pPr>
      <w:keepNext/>
      <w:keepLines/>
      <w:spacing w:before="320" w:after="80" w:line="240" w:lineRule="auto"/>
      <w:jc w:val="center"/>
      <w:outlineLvl w:val="0"/>
    </w:pPr>
    <w:rPr>
      <w:rFonts w:asciiTheme="majorHAnsi" w:hAnsiTheme="majorHAnsi" w:eastAsiaTheme="majorEastAsia"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EC4BC8"/>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EC4BC8"/>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EC4BC8"/>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EC4BC8"/>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EC4BC8"/>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EC4BC8"/>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EC4BC8"/>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EC4BC8"/>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C4BC8"/>
    <w:pPr>
      <w:pBdr>
        <w:top w:val="single" w:color="E6B91E" w:themeColor="accent3" w:sz="6" w:space="8"/>
        <w:bottom w:val="single" w:color="E6B91E" w:themeColor="accent3" w:sz="6" w:space="8"/>
      </w:pBdr>
      <w:spacing w:after="400" w:line="240" w:lineRule="auto"/>
      <w:contextualSpacing/>
      <w:jc w:val="center"/>
    </w:pPr>
    <w:rPr>
      <w:rFonts w:asciiTheme="majorHAnsi" w:hAnsiTheme="majorHAnsi" w:eastAsiaTheme="majorEastAsia" w:cstheme="majorBidi"/>
      <w:caps/>
      <w:color w:val="2C3C43" w:themeColor="text2"/>
      <w:spacing w:val="30"/>
      <w:sz w:val="72"/>
      <w:szCs w:val="72"/>
    </w:rPr>
  </w:style>
  <w:style w:type="character" w:styleId="TitleChar" w:customStyle="1">
    <w:name w:val="Title Char"/>
    <w:basedOn w:val="DefaultParagraphFont"/>
    <w:link w:val="Title"/>
    <w:uiPriority w:val="10"/>
    <w:rsid w:val="00EC4BC8"/>
    <w:rPr>
      <w:rFonts w:asciiTheme="majorHAnsi" w:hAnsiTheme="majorHAnsi" w:eastAsiaTheme="majorEastAsia" w:cstheme="majorBidi"/>
      <w:caps/>
      <w:color w:val="2C3C43" w:themeColor="text2"/>
      <w:spacing w:val="30"/>
      <w:sz w:val="72"/>
      <w:szCs w:val="72"/>
    </w:rPr>
  </w:style>
  <w:style w:type="character" w:styleId="Heading1Char" w:customStyle="1">
    <w:name w:val="Heading 1 Char"/>
    <w:basedOn w:val="DefaultParagraphFont"/>
    <w:link w:val="Heading1"/>
    <w:uiPriority w:val="9"/>
    <w:rsid w:val="00EC4BC8"/>
    <w:rPr>
      <w:rFonts w:asciiTheme="majorHAnsi" w:hAnsiTheme="majorHAnsi" w:eastAsiaTheme="majorEastAsia" w:cstheme="majorBidi"/>
      <w:color w:val="6B911C" w:themeColor="accent1" w:themeShade="BF"/>
      <w:sz w:val="40"/>
      <w:szCs w:val="40"/>
    </w:rPr>
  </w:style>
  <w:style w:type="character" w:styleId="Heading2Char" w:customStyle="1">
    <w:name w:val="Heading 2 Char"/>
    <w:basedOn w:val="DefaultParagraphFont"/>
    <w:link w:val="Heading2"/>
    <w:uiPriority w:val="9"/>
    <w:semiHidden/>
    <w:rsid w:val="00EC4BC8"/>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EC4BC8"/>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EC4BC8"/>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EC4BC8"/>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EC4BC8"/>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EC4BC8"/>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EC4BC8"/>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EC4BC8"/>
    <w:rPr>
      <w:b/>
      <w:bCs/>
      <w:i/>
      <w:iCs/>
    </w:rPr>
  </w:style>
  <w:style w:type="paragraph" w:styleId="Caption">
    <w:name w:val="caption"/>
    <w:basedOn w:val="Normal"/>
    <w:next w:val="Normal"/>
    <w:uiPriority w:val="35"/>
    <w:semiHidden/>
    <w:unhideWhenUsed/>
    <w:qFormat/>
    <w:rsid w:val="00EC4BC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C4BC8"/>
    <w:pPr>
      <w:numPr>
        <w:ilvl w:val="1"/>
      </w:numPr>
      <w:jc w:val="center"/>
    </w:pPr>
    <w:rPr>
      <w:color w:val="2C3C43" w:themeColor="text2"/>
      <w:sz w:val="28"/>
      <w:szCs w:val="28"/>
    </w:rPr>
  </w:style>
  <w:style w:type="character" w:styleId="SubtitleChar" w:customStyle="1">
    <w:name w:val="Subtitle Char"/>
    <w:basedOn w:val="DefaultParagraphFont"/>
    <w:link w:val="Subtitle"/>
    <w:uiPriority w:val="11"/>
    <w:rsid w:val="00EC4BC8"/>
    <w:rPr>
      <w:color w:val="2C3C43" w:themeColor="text2"/>
      <w:sz w:val="28"/>
      <w:szCs w:val="28"/>
    </w:rPr>
  </w:style>
  <w:style w:type="character" w:styleId="Strong">
    <w:name w:val="Strong"/>
    <w:basedOn w:val="DefaultParagraphFont"/>
    <w:uiPriority w:val="22"/>
    <w:qFormat/>
    <w:rsid w:val="00EC4BC8"/>
    <w:rPr>
      <w:b/>
      <w:bCs/>
    </w:rPr>
  </w:style>
  <w:style w:type="character" w:styleId="Emphasis">
    <w:name w:val="Emphasis"/>
    <w:basedOn w:val="DefaultParagraphFont"/>
    <w:uiPriority w:val="20"/>
    <w:qFormat/>
    <w:rsid w:val="00EC4BC8"/>
    <w:rPr>
      <w:i/>
      <w:iCs/>
      <w:color w:val="000000" w:themeColor="text1"/>
    </w:rPr>
  </w:style>
  <w:style w:type="paragraph" w:styleId="NoSpacing">
    <w:name w:val="No Spacing"/>
    <w:uiPriority w:val="1"/>
    <w:qFormat/>
    <w:rsid w:val="00EC4BC8"/>
    <w:pPr>
      <w:spacing w:after="0" w:line="240" w:lineRule="auto"/>
    </w:pPr>
  </w:style>
  <w:style w:type="paragraph" w:styleId="Quote">
    <w:name w:val="Quote"/>
    <w:basedOn w:val="Normal"/>
    <w:next w:val="Normal"/>
    <w:link w:val="QuoteChar"/>
    <w:uiPriority w:val="29"/>
    <w:qFormat/>
    <w:rsid w:val="00EC4BC8"/>
    <w:pPr>
      <w:spacing w:before="160"/>
      <w:ind w:left="720" w:right="720"/>
      <w:jc w:val="center"/>
    </w:pPr>
    <w:rPr>
      <w:i/>
      <w:iCs/>
      <w:color w:val="AF8B13" w:themeColor="accent3" w:themeShade="BF"/>
      <w:sz w:val="24"/>
      <w:szCs w:val="24"/>
    </w:rPr>
  </w:style>
  <w:style w:type="character" w:styleId="QuoteChar" w:customStyle="1">
    <w:name w:val="Quote Char"/>
    <w:basedOn w:val="DefaultParagraphFont"/>
    <w:link w:val="Quote"/>
    <w:uiPriority w:val="29"/>
    <w:rsid w:val="00EC4BC8"/>
    <w:rPr>
      <w:i/>
      <w:iCs/>
      <w:color w:val="AF8B13" w:themeColor="accent3" w:themeShade="BF"/>
      <w:sz w:val="24"/>
      <w:szCs w:val="24"/>
    </w:rPr>
  </w:style>
  <w:style w:type="paragraph" w:styleId="IntenseQuote">
    <w:name w:val="Intense Quote"/>
    <w:basedOn w:val="Normal"/>
    <w:next w:val="Normal"/>
    <w:link w:val="IntenseQuoteChar"/>
    <w:uiPriority w:val="30"/>
    <w:qFormat/>
    <w:rsid w:val="00EC4BC8"/>
    <w:pPr>
      <w:spacing w:before="160" w:line="276" w:lineRule="auto"/>
      <w:ind w:left="936" w:right="936"/>
      <w:jc w:val="center"/>
    </w:pPr>
    <w:rPr>
      <w:rFonts w:asciiTheme="majorHAnsi" w:hAnsiTheme="majorHAnsi" w:eastAsiaTheme="majorEastAsia" w:cstheme="majorBidi"/>
      <w:caps/>
      <w:color w:val="6B911C" w:themeColor="accent1" w:themeShade="BF"/>
      <w:sz w:val="28"/>
      <w:szCs w:val="28"/>
    </w:rPr>
  </w:style>
  <w:style w:type="character" w:styleId="IntenseQuoteChar" w:customStyle="1">
    <w:name w:val="Intense Quote Char"/>
    <w:basedOn w:val="DefaultParagraphFont"/>
    <w:link w:val="IntenseQuote"/>
    <w:uiPriority w:val="30"/>
    <w:rsid w:val="00EC4BC8"/>
    <w:rPr>
      <w:rFonts w:asciiTheme="majorHAnsi" w:hAnsiTheme="majorHAnsi" w:eastAsiaTheme="majorEastAsia" w:cstheme="majorBidi"/>
      <w:caps/>
      <w:color w:val="6B911C" w:themeColor="accent1" w:themeShade="BF"/>
      <w:sz w:val="28"/>
      <w:szCs w:val="28"/>
    </w:rPr>
  </w:style>
  <w:style w:type="character" w:styleId="SubtleEmphasis">
    <w:name w:val="Subtle Emphasis"/>
    <w:basedOn w:val="DefaultParagraphFont"/>
    <w:uiPriority w:val="19"/>
    <w:qFormat/>
    <w:rsid w:val="00EC4BC8"/>
    <w:rPr>
      <w:i/>
      <w:iCs/>
      <w:color w:val="595959" w:themeColor="text1" w:themeTint="A6"/>
    </w:rPr>
  </w:style>
  <w:style w:type="character" w:styleId="IntenseEmphasis">
    <w:name w:val="Intense Emphasis"/>
    <w:basedOn w:val="DefaultParagraphFont"/>
    <w:uiPriority w:val="21"/>
    <w:qFormat/>
    <w:rsid w:val="00EC4BC8"/>
    <w:rPr>
      <w:b/>
      <w:bCs/>
      <w:i/>
      <w:iCs/>
      <w:color w:val="auto"/>
    </w:rPr>
  </w:style>
  <w:style w:type="character" w:styleId="SubtleReference">
    <w:name w:val="Subtle Reference"/>
    <w:basedOn w:val="DefaultParagraphFont"/>
    <w:uiPriority w:val="31"/>
    <w:qFormat/>
    <w:rsid w:val="00EC4B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C4BC8"/>
    <w:rPr>
      <w:b/>
      <w:bCs/>
      <w:caps w:val="0"/>
      <w:smallCaps/>
      <w:color w:val="auto"/>
      <w:spacing w:val="0"/>
      <w:u w:val="single"/>
    </w:rPr>
  </w:style>
  <w:style w:type="character" w:styleId="BookTitle">
    <w:name w:val="Book Title"/>
    <w:basedOn w:val="DefaultParagraphFont"/>
    <w:uiPriority w:val="33"/>
    <w:qFormat/>
    <w:rsid w:val="00EC4BC8"/>
    <w:rPr>
      <w:b/>
      <w:bCs/>
      <w:caps w:val="0"/>
      <w:smallCaps/>
      <w:spacing w:val="0"/>
    </w:rPr>
  </w:style>
  <w:style w:type="paragraph" w:styleId="TOCHeading">
    <w:name w:val="TOC Heading"/>
    <w:basedOn w:val="Heading1"/>
    <w:next w:val="Normal"/>
    <w:uiPriority w:val="39"/>
    <w:semiHidden/>
    <w:unhideWhenUsed/>
    <w:qFormat/>
    <w:rsid w:val="00EC4BC8"/>
    <w:pPr>
      <w:outlineLvl w:val="9"/>
    </w:pPr>
  </w:style>
  <w:style w:type="paragraph" w:styleId="BalloonText">
    <w:name w:val="Balloon Text"/>
    <w:basedOn w:val="Normal"/>
    <w:link w:val="BalloonTextChar"/>
    <w:uiPriority w:val="99"/>
    <w:semiHidden/>
    <w:unhideWhenUsed/>
    <w:rsid w:val="00EC599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C599F"/>
    <w:rPr>
      <w:rFonts w:ascii="Segoe UI" w:hAnsi="Segoe UI" w:cs="Segoe UI"/>
      <w:sz w:val="18"/>
      <w:szCs w:val="18"/>
    </w:rPr>
  </w:style>
  <w:style w:type="paragraph" w:styleId="ListParagraph">
    <w:name w:val="List Paragraph"/>
    <w:basedOn w:val="Normal"/>
    <w:uiPriority w:val="34"/>
    <w:qFormat/>
    <w:rsid w:val="007674DC"/>
    <w:pPr>
      <w:ind w:left="720"/>
      <w:contextualSpacing/>
    </w:pPr>
  </w:style>
  <w:style w:type="paragraph" w:styleId="NormalWeb">
    <w:name w:val="Normal (Web)"/>
    <w:basedOn w:val="Normal"/>
    <w:uiPriority w:val="99"/>
    <w:semiHidden/>
    <w:unhideWhenUsed/>
    <w:rsid w:val="00D622B4"/>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DefaultParagraphFont"/>
    <w:rsid w:val="00D622B4"/>
  </w:style>
  <w:style w:type="paragraph" w:styleId="Revision">
    <w:name w:val="Revision"/>
    <w:hidden/>
    <w:uiPriority w:val="99"/>
    <w:semiHidden/>
    <w:rsid w:val="00F96E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52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7F22-DA3C-45B4-A5D5-2931B4C0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1233</Words>
  <Characters>7033</Characters>
  <Application>Microsoft Office Word</Application>
  <DocSecurity>4</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Guest User</cp:lastModifiedBy>
  <cp:revision>83</cp:revision>
  <dcterms:created xsi:type="dcterms:W3CDTF">2020-11-20T06:00:00Z</dcterms:created>
  <dcterms:modified xsi:type="dcterms:W3CDTF">2020-11-20T04:59:00Z</dcterms:modified>
</cp:coreProperties>
</file>